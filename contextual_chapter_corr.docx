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041FF" w14:textId="43601FC1" w:rsidR="00710A9B" w:rsidRPr="00710A9B" w:rsidRDefault="00522EB8" w:rsidP="00522EB8">
      <w:pPr>
        <w:autoSpaceDE w:val="0"/>
        <w:autoSpaceDN w:val="0"/>
        <w:adjustRightInd w:val="0"/>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76985261" w14:textId="6F69EA0F" w:rsidR="003B0AC7" w:rsidRDefault="003B0AC7" w:rsidP="00522EB8">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 xml:space="preserve">The term “interactive composition” was coined by </w:t>
      </w:r>
      <w:proofErr w:type="spellStart"/>
      <w:r w:rsidRPr="00710A9B">
        <w:rPr>
          <w:rFonts w:ascii="Times New Roman" w:hAnsi="Times New Roman" w:cs="Times New Roman"/>
        </w:rPr>
        <w:t>Chadabe</w:t>
      </w:r>
      <w:proofErr w:type="spellEnd"/>
      <w:r w:rsidRPr="00710A9B">
        <w:rPr>
          <w:rFonts w:ascii="Times New Roman" w:hAnsi="Times New Roman" w:cs="Times New Roman"/>
        </w:rPr>
        <w:t xml:space="preserve"> (1984) and is the name he gave</w:t>
      </w:r>
      <w:r w:rsidR="00A35D28" w:rsidRPr="00710A9B">
        <w:rPr>
          <w:rFonts w:ascii="Times New Roman" w:hAnsi="Times New Roman" w:cs="Times New Roman"/>
        </w:rPr>
        <w:t xml:space="preserve"> “… to a method for using performable, real-time computer music systems in composing and performing music”.  According to him, it involves two steps: Creating the system and composing</w:t>
      </w:r>
      <w:r w:rsidR="00522EB8">
        <w:rPr>
          <w:rFonts w:ascii="Times New Roman" w:hAnsi="Times New Roman" w:cs="Times New Roman"/>
        </w:rPr>
        <w:t>/</w:t>
      </w:r>
      <w:r w:rsidR="00A35D28" w:rsidRPr="00710A9B">
        <w:rPr>
          <w:rFonts w:ascii="Times New Roman" w:hAnsi="Times New Roman" w:cs="Times New Roman"/>
        </w:rPr>
        <w:t xml:space="preserve">performing by interacting with it. The creation and performance aspects are inherently entangled in both stages. Creating the system involves a feedback process of continuously testing and </w:t>
      </w:r>
      <w:r w:rsidR="001D179D" w:rsidRPr="00710A9B">
        <w:rPr>
          <w:rFonts w:ascii="Times New Roman" w:hAnsi="Times New Roman" w:cs="Times New Roman"/>
        </w:rPr>
        <w:t>adjusting and</w:t>
      </w:r>
      <w:r w:rsidR="00A35D28" w:rsidRPr="00710A9B">
        <w:rPr>
          <w:rFonts w:ascii="Times New Roman" w:hAnsi="Times New Roman" w:cs="Times New Roman"/>
        </w:rPr>
        <w:t xml:space="preserve"> interacting with the system in performance situations inevitably leads to ideas for further refinements. Composing, in this sense </w:t>
      </w:r>
      <w:r w:rsidR="00E1454E" w:rsidRPr="00710A9B">
        <w:rPr>
          <w:rFonts w:ascii="Times New Roman" w:hAnsi="Times New Roman" w:cs="Times New Roman"/>
        </w:rPr>
        <w:t>involves not only “the software that is written, the controllers that are used and the interaction that is defined” (</w:t>
      </w:r>
      <w:proofErr w:type="spellStart"/>
      <w:r w:rsidR="00E1454E" w:rsidRPr="00710A9B">
        <w:rPr>
          <w:rFonts w:ascii="Times New Roman" w:hAnsi="Times New Roman" w:cs="Times New Roman"/>
        </w:rPr>
        <w:t>Momeni</w:t>
      </w:r>
      <w:proofErr w:type="spellEnd"/>
      <w:r w:rsidR="00E1454E" w:rsidRPr="00710A9B">
        <w:rPr>
          <w:rFonts w:ascii="Times New Roman" w:hAnsi="Times New Roman" w:cs="Times New Roman"/>
        </w:rPr>
        <w:t xml:space="preserve">, </w:t>
      </w:r>
      <w:r w:rsidR="00F002CA" w:rsidRPr="00710A9B">
        <w:rPr>
          <w:rFonts w:ascii="Times New Roman" w:hAnsi="Times New Roman" w:cs="Times New Roman"/>
        </w:rPr>
        <w:t xml:space="preserve">1997, p. 2) but also the act </w:t>
      </w:r>
      <w:r w:rsidR="00FD1DDF" w:rsidRPr="00710A9B">
        <w:rPr>
          <w:rFonts w:ascii="Times New Roman" w:hAnsi="Times New Roman" w:cs="Times New Roman"/>
        </w:rPr>
        <w:t>of interacting with the system or playing the instrument.</w:t>
      </w:r>
      <w:r w:rsidR="00EE1A29">
        <w:rPr>
          <w:rFonts w:ascii="Times New Roman" w:hAnsi="Times New Roman" w:cs="Times New Roman"/>
        </w:rPr>
        <w:t xml:space="preserve"> Thus, the traditional line dividing the roles of composer and performer (sometimes even the listener) are blurred</w:t>
      </w:r>
      <w:r w:rsidR="0037750C">
        <w:rPr>
          <w:rFonts w:ascii="Times New Roman" w:hAnsi="Times New Roman" w:cs="Times New Roman"/>
        </w:rPr>
        <w:t>.</w:t>
      </w:r>
    </w:p>
    <w:p w14:paraId="71E79F8F" w14:textId="798FB075" w:rsidR="00284F75" w:rsidRDefault="00284F75" w:rsidP="00522EB8">
      <w:pPr>
        <w:autoSpaceDE w:val="0"/>
        <w:autoSpaceDN w:val="0"/>
        <w:adjustRightInd w:val="0"/>
        <w:spacing w:line="480" w:lineRule="auto"/>
        <w:ind w:firstLine="720"/>
        <w:jc w:val="both"/>
        <w:rPr>
          <w:rFonts w:ascii="Times New Roman" w:hAnsi="Times New Roman" w:cs="Times New Roman"/>
        </w:rPr>
      </w:pPr>
      <w:commentRangeStart w:id="0"/>
      <w:r w:rsidRPr="00710A9B">
        <w:rPr>
          <w:rFonts w:ascii="Times New Roman" w:hAnsi="Times New Roman" w:cs="Times New Roman"/>
        </w:rPr>
        <w:t xml:space="preserve">An interactive music system involves one or many performers, a controller, an algorithm and a sound producing mechanism. </w:t>
      </w:r>
      <w:commentRangeEnd w:id="0"/>
      <w:r w:rsidR="00F65B4A">
        <w:rPr>
          <w:rStyle w:val="CommentReference"/>
        </w:rPr>
        <w:commentReference w:id="0"/>
      </w:r>
      <w:r w:rsidRPr="00710A9B">
        <w:rPr>
          <w:rFonts w:ascii="Times New Roman" w:hAnsi="Times New Roman" w:cs="Times New Roman"/>
        </w:rPr>
        <w:t>The differences with acoustic musical instruments are many</w:t>
      </w:r>
      <w:r>
        <w:rPr>
          <w:rFonts w:ascii="Times New Roman" w:hAnsi="Times New Roman" w:cs="Times New Roman"/>
        </w:rPr>
        <w:t>, and t</w:t>
      </w:r>
      <w:r w:rsidRPr="00710A9B">
        <w:rPr>
          <w:rFonts w:ascii="Times New Roman" w:hAnsi="Times New Roman" w:cs="Times New Roman"/>
        </w:rPr>
        <w:t>he performers not always have complete control over the sonic result. 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The sound producing mechanism is decoupled from the physical gesture, the latter only producing data of some kind that can be mapped in a multitude of ways before being sent to the first. The mapping algorithm can involve unpredictable elements, such as parameters changing randomly, or independent agents, such as machine learning models used to classify gestures or elements </w:t>
      </w:r>
      <w:r w:rsidRPr="00710A9B">
        <w:rPr>
          <w:rFonts w:ascii="Times New Roman" w:hAnsi="Times New Roman" w:cs="Times New Roman"/>
        </w:rPr>
        <w:lastRenderedPageBreak/>
        <w:t xml:space="preserve">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18717AA8" w14:textId="5E1A74B7" w:rsidR="00284F75" w:rsidRPr="00710A9B" w:rsidRDefault="00522EB8"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In this chapter we’ll first explore the development of some of the first </w:t>
      </w:r>
      <w:r w:rsidR="00586EFE">
        <w:rPr>
          <w:rFonts w:ascii="Times New Roman" w:hAnsi="Times New Roman" w:cs="Times New Roman"/>
        </w:rPr>
        <w:t xml:space="preserve">interactive music systems: </w:t>
      </w:r>
      <w:proofErr w:type="spellStart"/>
      <w:r w:rsidR="00586EFE">
        <w:rPr>
          <w:rFonts w:ascii="Times New Roman" w:hAnsi="Times New Roman" w:cs="Times New Roman"/>
        </w:rPr>
        <w:t>Chadabe’s</w:t>
      </w:r>
      <w:proofErr w:type="spellEnd"/>
      <w:r w:rsidR="00586EFE">
        <w:rPr>
          <w:rFonts w:ascii="Times New Roman" w:hAnsi="Times New Roman" w:cs="Times New Roman"/>
        </w:rPr>
        <w:t xml:space="preserve"> </w:t>
      </w:r>
      <w:r w:rsidR="00586EFE" w:rsidRPr="00586EFE">
        <w:rPr>
          <w:rFonts w:ascii="Times New Roman" w:hAnsi="Times New Roman" w:cs="Times New Roman"/>
          <w:i/>
          <w:iCs/>
        </w:rPr>
        <w:t>CEMS</w:t>
      </w:r>
      <w:r w:rsidR="00586EFE">
        <w:rPr>
          <w:rFonts w:ascii="Times New Roman" w:hAnsi="Times New Roman" w:cs="Times New Roman"/>
        </w:rPr>
        <w:t xml:space="preserve"> and </w:t>
      </w:r>
      <w:proofErr w:type="spellStart"/>
      <w:r w:rsidR="00586EFE">
        <w:rPr>
          <w:rFonts w:ascii="Times New Roman" w:hAnsi="Times New Roman" w:cs="Times New Roman"/>
        </w:rPr>
        <w:t>Marti</w:t>
      </w:r>
      <w:ins w:id="1" w:author="Ronald Kuivila" w:date="2022-01-05T11:09:00Z">
        <w:r w:rsidR="00D82A0A">
          <w:rPr>
            <w:rFonts w:ascii="Times New Roman" w:hAnsi="Times New Roman" w:cs="Times New Roman"/>
          </w:rPr>
          <w:t>ra</w:t>
        </w:r>
      </w:ins>
      <w:del w:id="2" w:author="Ronald Kuivila" w:date="2022-01-05T11:09:00Z">
        <w:r w:rsidR="00586EFE" w:rsidDel="00D82A0A">
          <w:rPr>
            <w:rFonts w:ascii="Times New Roman" w:hAnsi="Times New Roman" w:cs="Times New Roman"/>
          </w:rPr>
          <w:delText>ar</w:delText>
        </w:r>
      </w:del>
      <w:r w:rsidR="00586EFE">
        <w:rPr>
          <w:rFonts w:ascii="Times New Roman" w:hAnsi="Times New Roman" w:cs="Times New Roman"/>
        </w:rPr>
        <w:t>no</w:t>
      </w:r>
      <w:proofErr w:type="spellEnd"/>
      <w:r w:rsidR="00586EFE">
        <w:rPr>
          <w:rFonts w:ascii="Times New Roman" w:hAnsi="Times New Roman" w:cs="Times New Roman"/>
        </w:rPr>
        <w:t xml:space="preserve"> </w:t>
      </w:r>
      <w:proofErr w:type="spellStart"/>
      <w:r w:rsidR="00586EFE">
        <w:rPr>
          <w:rFonts w:ascii="Times New Roman" w:hAnsi="Times New Roman" w:cs="Times New Roman"/>
          <w:i/>
          <w:iCs/>
        </w:rPr>
        <w:t>SalMAr</w:t>
      </w:r>
      <w:proofErr w:type="spellEnd"/>
      <w:r w:rsidR="00586EFE">
        <w:rPr>
          <w:rFonts w:ascii="Times New Roman" w:hAnsi="Times New Roman" w:cs="Times New Roman"/>
          <w:i/>
          <w:iCs/>
        </w:rPr>
        <w:t xml:space="preserve"> Construction. </w:t>
      </w:r>
      <w:r w:rsidR="00586EFE">
        <w:rPr>
          <w:rFonts w:ascii="Times New Roman" w:hAnsi="Times New Roman" w:cs="Times New Roman"/>
        </w:rPr>
        <w:t xml:space="preserve"> Then, we’ll explore some of the elements that help us differentiate them from traditional instruments: the controller, mapping schemes and decision-making algorithms</w:t>
      </w:r>
      <w:r w:rsidR="00D00116">
        <w:rPr>
          <w:rFonts w:ascii="Times New Roman" w:hAnsi="Times New Roman" w:cs="Times New Roman"/>
        </w:rPr>
        <w:t>. The latter will lead us to a discussion about machine learning, a branch of artificial intelligence that helps computers identify patterns on input data, and thus</w:t>
      </w:r>
      <w:r w:rsidR="002D06A0">
        <w:rPr>
          <w:rFonts w:ascii="Times New Roman" w:hAnsi="Times New Roman" w:cs="Times New Roman"/>
        </w:rPr>
        <w:t xml:space="preserve"> opens new kinds of meaningful</w:t>
      </w:r>
      <w:r w:rsidR="00D00116">
        <w:rPr>
          <w:rFonts w:ascii="Times New Roman" w:hAnsi="Times New Roman" w:cs="Times New Roman"/>
        </w:rPr>
        <w:t xml:space="preserve"> </w:t>
      </w:r>
      <w:r w:rsidR="002D06A0">
        <w:rPr>
          <w:rFonts w:ascii="Times New Roman" w:hAnsi="Times New Roman" w:cs="Times New Roman"/>
        </w:rPr>
        <w:t xml:space="preserve">human-computer </w:t>
      </w:r>
      <w:r w:rsidR="00D00116">
        <w:rPr>
          <w:rFonts w:ascii="Times New Roman" w:hAnsi="Times New Roman" w:cs="Times New Roman"/>
        </w:rPr>
        <w:t>interactio</w:t>
      </w:r>
      <w:r w:rsidR="002D06A0">
        <w:rPr>
          <w:rFonts w:ascii="Times New Roman" w:hAnsi="Times New Roman" w:cs="Times New Roman"/>
        </w:rPr>
        <w:t>n</w:t>
      </w:r>
      <w:r w:rsidR="00D00116">
        <w:rPr>
          <w:rFonts w:ascii="Times New Roman" w:hAnsi="Times New Roman" w:cs="Times New Roman"/>
        </w:rPr>
        <w:t>.</w:t>
      </w:r>
    </w:p>
    <w:p w14:paraId="375EC1C0" w14:textId="77777777" w:rsidR="002644ED" w:rsidRPr="00710A9B" w:rsidRDefault="002644ED" w:rsidP="00522EB8">
      <w:pPr>
        <w:autoSpaceDE w:val="0"/>
        <w:autoSpaceDN w:val="0"/>
        <w:adjustRightInd w:val="0"/>
        <w:spacing w:line="480" w:lineRule="auto"/>
        <w:ind w:firstLine="720"/>
        <w:jc w:val="both"/>
        <w:rPr>
          <w:rFonts w:ascii="Times New Roman" w:hAnsi="Times New Roman" w:cs="Times New Roman"/>
        </w:rPr>
      </w:pPr>
    </w:p>
    <w:p w14:paraId="1C12F1D8" w14:textId="5A880697" w:rsidR="009C6DFF" w:rsidRPr="002D06A0" w:rsidRDefault="002644ED" w:rsidP="00522EB8">
      <w:pPr>
        <w:autoSpaceDE w:val="0"/>
        <w:autoSpaceDN w:val="0"/>
        <w:adjustRightInd w:val="0"/>
        <w:spacing w:line="480" w:lineRule="auto"/>
        <w:jc w:val="both"/>
        <w:rPr>
          <w:rFonts w:ascii="Times New Roman" w:hAnsi="Times New Roman" w:cs="Times New Roman"/>
          <w:b/>
          <w:bCs/>
          <w:sz w:val="28"/>
          <w:szCs w:val="28"/>
        </w:rPr>
      </w:pPr>
      <w:r w:rsidRPr="002D06A0">
        <w:rPr>
          <w:rFonts w:ascii="Times New Roman" w:hAnsi="Times New Roman" w:cs="Times New Roman"/>
          <w:b/>
          <w:bCs/>
          <w:sz w:val="28"/>
          <w:szCs w:val="28"/>
        </w:rPr>
        <w:t>H</w:t>
      </w:r>
      <w:r w:rsidR="009C6DFF" w:rsidRPr="002D06A0">
        <w:rPr>
          <w:rFonts w:ascii="Times New Roman" w:hAnsi="Times New Roman" w:cs="Times New Roman"/>
          <w:b/>
          <w:bCs/>
          <w:sz w:val="28"/>
          <w:szCs w:val="28"/>
        </w:rPr>
        <w:t>istory</w:t>
      </w:r>
      <w:r w:rsidR="006F5B1E" w:rsidRPr="002D06A0">
        <w:rPr>
          <w:rFonts w:ascii="Times New Roman" w:hAnsi="Times New Roman" w:cs="Times New Roman"/>
          <w:b/>
          <w:bCs/>
          <w:sz w:val="28"/>
          <w:szCs w:val="28"/>
        </w:rPr>
        <w:t>: earliest interactive music systems</w:t>
      </w:r>
    </w:p>
    <w:p w14:paraId="4560ABC6" w14:textId="757126A6" w:rsidR="00D77F56" w:rsidRPr="00D75B3E" w:rsidRDefault="0037750C" w:rsidP="00522EB8">
      <w:pPr>
        <w:spacing w:line="480" w:lineRule="auto"/>
        <w:ind w:firstLine="720"/>
        <w:jc w:val="both"/>
        <w:rPr>
          <w:rFonts w:ascii="Times New Roman" w:hAnsi="Times New Roman" w:cs="Times New Roman"/>
        </w:rPr>
      </w:pPr>
      <w:r w:rsidRPr="00D75B3E">
        <w:rPr>
          <w:rFonts w:ascii="Times New Roman" w:hAnsi="Times New Roman" w:cs="Times New Roman"/>
        </w:rPr>
        <w:t>Algorithmic though</w:t>
      </w:r>
      <w:r w:rsidR="00284F75">
        <w:rPr>
          <w:rFonts w:ascii="Times New Roman" w:hAnsi="Times New Roman" w:cs="Times New Roman"/>
        </w:rPr>
        <w:t>t</w:t>
      </w:r>
      <w:r w:rsidRPr="00D75B3E">
        <w:rPr>
          <w:rFonts w:ascii="Times New Roman" w:hAnsi="Times New Roman" w:cs="Times New Roman"/>
        </w:rPr>
        <w:t xml:space="preserve"> and generative techniques in </w:t>
      </w:r>
      <w:r w:rsidR="00B91300" w:rsidRPr="00D75B3E">
        <w:rPr>
          <w:rFonts w:ascii="Times New Roman" w:hAnsi="Times New Roman" w:cs="Times New Roman"/>
        </w:rPr>
        <w:t>western</w:t>
      </w:r>
      <w:r w:rsidR="003F23C4">
        <w:rPr>
          <w:rFonts w:ascii="Times New Roman" w:hAnsi="Times New Roman" w:cs="Times New Roman"/>
        </w:rPr>
        <w:t xml:space="preserve"> art</w:t>
      </w:r>
      <w:r w:rsidR="00B91300" w:rsidRPr="00D75B3E">
        <w:rPr>
          <w:rFonts w:ascii="Times New Roman" w:hAnsi="Times New Roman" w:cs="Times New Roman"/>
        </w:rPr>
        <w:t xml:space="preserve"> </w:t>
      </w:r>
      <w:r w:rsidRPr="00D75B3E">
        <w:rPr>
          <w:rFonts w:ascii="Times New Roman" w:hAnsi="Times New Roman" w:cs="Times New Roman"/>
        </w:rPr>
        <w:t>music have a long and fruitful history</w:t>
      </w:r>
      <w:r w:rsidR="00B91300" w:rsidRPr="00D75B3E">
        <w:rPr>
          <w:rFonts w:ascii="Times New Roman" w:hAnsi="Times New Roman" w:cs="Times New Roman"/>
        </w:rPr>
        <w:t xml:space="preserve">. One of the earliest </w:t>
      </w:r>
      <w:r w:rsidR="00D77F56" w:rsidRPr="00D75B3E">
        <w:rPr>
          <w:rFonts w:ascii="Times New Roman" w:hAnsi="Times New Roman" w:cs="Times New Roman"/>
        </w:rPr>
        <w:t xml:space="preserve">known </w:t>
      </w:r>
      <w:r w:rsidR="00B91300" w:rsidRPr="00D75B3E">
        <w:rPr>
          <w:rFonts w:ascii="Times New Roman" w:hAnsi="Times New Roman" w:cs="Times New Roman"/>
        </w:rPr>
        <w:t xml:space="preserve">examples is Guido </w:t>
      </w:r>
      <w:proofErr w:type="spellStart"/>
      <w:r w:rsidR="00B91300" w:rsidRPr="00D75B3E">
        <w:rPr>
          <w:rFonts w:ascii="Times New Roman" w:hAnsi="Times New Roman" w:cs="Times New Roman"/>
        </w:rPr>
        <w:t>d’Arezzo’s</w:t>
      </w:r>
      <w:proofErr w:type="spellEnd"/>
      <w:r w:rsidR="00B91300" w:rsidRPr="00D75B3E">
        <w:rPr>
          <w:rFonts w:ascii="Times New Roman" w:hAnsi="Times New Roman" w:cs="Times New Roman"/>
        </w:rPr>
        <w:t xml:space="preserve"> combinatorial algorithm, used to set text to music by assigning two or three sets of notes in the </w:t>
      </w:r>
      <w:r w:rsidR="00D77F56" w:rsidRPr="00D75B3E">
        <w:rPr>
          <w:rFonts w:ascii="Times New Roman" w:hAnsi="Times New Roman" w:cs="Times New Roman"/>
        </w:rPr>
        <w:t>12-tone scale to a particular vowel</w:t>
      </w:r>
      <w:r w:rsidR="003F23C4">
        <w:rPr>
          <w:rFonts w:ascii="Times New Roman" w:hAnsi="Times New Roman" w:cs="Times New Roman"/>
        </w:rPr>
        <w:t>, i</w:t>
      </w:r>
      <w:r w:rsidR="00D75B3E" w:rsidRPr="00D75B3E">
        <w:rPr>
          <w:rFonts w:ascii="Times New Roman" w:hAnsi="Times New Roman" w:cs="Times New Roman"/>
        </w:rPr>
        <w:t>n a very similar way to how the syllables used in the solfè</w:t>
      </w:r>
      <w:r w:rsidR="00D75B3E">
        <w:rPr>
          <w:rFonts w:ascii="Times New Roman" w:hAnsi="Times New Roman" w:cs="Times New Roman"/>
        </w:rPr>
        <w:t>ge system were born</w:t>
      </w:r>
      <w:r w:rsidR="00B91300" w:rsidRPr="00D75B3E">
        <w:rPr>
          <w:rFonts w:ascii="Times New Roman" w:hAnsi="Times New Roman" w:cs="Times New Roman"/>
        </w:rPr>
        <w:t>.</w:t>
      </w:r>
      <w:r w:rsidR="00D77F56" w:rsidRPr="00D75B3E">
        <w:rPr>
          <w:rFonts w:ascii="Times New Roman" w:hAnsi="Times New Roman" w:cs="Times New Roman"/>
        </w:rPr>
        <w:t xml:space="preserve"> </w:t>
      </w:r>
      <w:r w:rsidR="00D75B3E" w:rsidRPr="00D75B3E">
        <w:rPr>
          <w:rFonts w:ascii="Times New Roman" w:hAnsi="Times New Roman" w:cs="Times New Roman"/>
        </w:rPr>
        <w:t xml:space="preserve">This is characteristic </w:t>
      </w:r>
      <w:r w:rsidR="00D75B3E">
        <w:rPr>
          <w:rFonts w:ascii="Times New Roman" w:hAnsi="Times New Roman" w:cs="Times New Roman"/>
        </w:rPr>
        <w:t>of</w:t>
      </w:r>
      <w:r w:rsidR="00D75B3E" w:rsidRPr="00D75B3E">
        <w:rPr>
          <w:rFonts w:ascii="Times New Roman" w:hAnsi="Times New Roman" w:cs="Times New Roman"/>
        </w:rPr>
        <w:t xml:space="preserve"> a</w:t>
      </w:r>
      <w:r w:rsidR="00D77F56" w:rsidRPr="00D75B3E">
        <w:rPr>
          <w:rFonts w:ascii="Times New Roman" w:hAnsi="Times New Roman" w:cs="Times New Roman"/>
        </w:rPr>
        <w:t xml:space="preserve">bstract thought in music, </w:t>
      </w:r>
      <w:r w:rsidR="003F23C4" w:rsidRPr="00D75B3E">
        <w:rPr>
          <w:rFonts w:ascii="Times New Roman" w:hAnsi="Times New Roman" w:cs="Times New Roman"/>
        </w:rPr>
        <w:t>where</w:t>
      </w:r>
      <w:r w:rsidR="00D77F56" w:rsidRPr="00D75B3E">
        <w:rPr>
          <w:rFonts w:ascii="Times New Roman" w:hAnsi="Times New Roman" w:cs="Times New Roman"/>
        </w:rPr>
        <w:t xml:space="preserve"> sounds are conceived not only as perceptual experiences but also as </w:t>
      </w:r>
      <w:r w:rsidR="00D75B3E" w:rsidRPr="00D75B3E">
        <w:rPr>
          <w:rFonts w:ascii="Times New Roman" w:hAnsi="Times New Roman" w:cs="Times New Roman"/>
        </w:rPr>
        <w:t>elements of a grammar, to be combined in any possible way.</w:t>
      </w:r>
      <w:r w:rsidR="003F23C4">
        <w:rPr>
          <w:rFonts w:ascii="Times New Roman" w:hAnsi="Times New Roman" w:cs="Times New Roman"/>
        </w:rPr>
        <w:t xml:space="preserve"> Further examples include the 18-th century practice of musical dice games and the 20</w:t>
      </w:r>
      <w:del w:id="3" w:author="Ronald Kuivila" w:date="2022-01-05T11:10:00Z">
        <w:r w:rsidR="003F23C4" w:rsidDel="00D82A0A">
          <w:rPr>
            <w:rFonts w:ascii="Times New Roman" w:hAnsi="Times New Roman" w:cs="Times New Roman"/>
          </w:rPr>
          <w:delText>-</w:delText>
        </w:r>
      </w:del>
      <w:r w:rsidR="003F23C4">
        <w:rPr>
          <w:rFonts w:ascii="Times New Roman" w:hAnsi="Times New Roman" w:cs="Times New Roman"/>
        </w:rPr>
        <w:t xml:space="preserve">th century </w:t>
      </w:r>
      <w:commentRangeStart w:id="4"/>
      <w:r w:rsidR="003F23C4">
        <w:rPr>
          <w:rFonts w:ascii="Times New Roman" w:hAnsi="Times New Roman" w:cs="Times New Roman"/>
        </w:rPr>
        <w:t xml:space="preserve">obsession </w:t>
      </w:r>
      <w:commentRangeEnd w:id="4"/>
      <w:r w:rsidR="00D82A0A">
        <w:rPr>
          <w:rStyle w:val="CommentReference"/>
        </w:rPr>
        <w:commentReference w:id="4"/>
      </w:r>
      <w:r w:rsidR="003F23C4">
        <w:rPr>
          <w:rFonts w:ascii="Times New Roman" w:hAnsi="Times New Roman" w:cs="Times New Roman"/>
        </w:rPr>
        <w:t>with serialism. All kinds of techniques have been explored</w:t>
      </w:r>
      <w:commentRangeStart w:id="5"/>
      <w:r w:rsidR="003F23C4">
        <w:rPr>
          <w:rFonts w:ascii="Times New Roman" w:hAnsi="Times New Roman" w:cs="Times New Roman"/>
        </w:rPr>
        <w:t xml:space="preserve">, from </w:t>
      </w:r>
      <w:r w:rsidR="0063154A">
        <w:rPr>
          <w:rFonts w:ascii="Times New Roman" w:hAnsi="Times New Roman" w:cs="Times New Roman"/>
        </w:rPr>
        <w:t>Cage’s chance use of chance and Xenaki</w:t>
      </w:r>
      <w:ins w:id="6" w:author="Ronald Kuivila" w:date="2022-01-05T11:10:00Z">
        <w:r w:rsidR="00D82A0A">
          <w:rPr>
            <w:rFonts w:ascii="Times New Roman" w:hAnsi="Times New Roman" w:cs="Times New Roman"/>
          </w:rPr>
          <w:t>s</w:t>
        </w:r>
      </w:ins>
      <w:r w:rsidR="0063154A">
        <w:rPr>
          <w:rFonts w:ascii="Times New Roman" w:hAnsi="Times New Roman" w:cs="Times New Roman"/>
        </w:rPr>
        <w:t xml:space="preserve">’s stochastic music to </w:t>
      </w:r>
      <w:r w:rsidR="00636C72">
        <w:rPr>
          <w:rFonts w:ascii="Times New Roman" w:hAnsi="Times New Roman" w:cs="Times New Roman"/>
        </w:rPr>
        <w:t xml:space="preserve">the use of Markov chains by Hiller and </w:t>
      </w:r>
      <w:proofErr w:type="spellStart"/>
      <w:r w:rsidR="00636C72">
        <w:rPr>
          <w:rFonts w:ascii="Times New Roman" w:hAnsi="Times New Roman" w:cs="Times New Roman"/>
        </w:rPr>
        <w:t>Issacson</w:t>
      </w:r>
      <w:proofErr w:type="spellEnd"/>
      <w:r w:rsidR="00636C72">
        <w:rPr>
          <w:rFonts w:ascii="Times New Roman" w:hAnsi="Times New Roman" w:cs="Times New Roman"/>
        </w:rPr>
        <w:t xml:space="preserve"> and Villa-Lobos technique of drawing contours on graph paper and determining pitch.</w:t>
      </w:r>
      <w:commentRangeEnd w:id="5"/>
      <w:r w:rsidR="00D82A0A">
        <w:rPr>
          <w:rStyle w:val="CommentReference"/>
        </w:rPr>
        <w:commentReference w:id="5"/>
      </w:r>
    </w:p>
    <w:p w14:paraId="121B1169" w14:textId="07A0FD53" w:rsidR="002644ED" w:rsidRDefault="00B91300" w:rsidP="00522EB8">
      <w:pPr>
        <w:spacing w:line="480" w:lineRule="auto"/>
        <w:ind w:firstLine="720"/>
        <w:jc w:val="both"/>
        <w:rPr>
          <w:rFonts w:ascii="Times New Roman" w:hAnsi="Times New Roman" w:cs="Times New Roman"/>
        </w:rPr>
      </w:pPr>
      <w:r w:rsidRPr="00D75B3E">
        <w:rPr>
          <w:rFonts w:ascii="Times New Roman" w:hAnsi="Times New Roman" w:cs="Times New Roman"/>
        </w:rPr>
        <w:t xml:space="preserve">However, </w:t>
      </w:r>
      <w:r w:rsidR="0052191F">
        <w:rPr>
          <w:rFonts w:ascii="Times New Roman" w:hAnsi="Times New Roman" w:cs="Times New Roman"/>
        </w:rPr>
        <w:t>it wasn’t until the 19</w:t>
      </w:r>
      <w:r w:rsidR="00F55450">
        <w:rPr>
          <w:rFonts w:ascii="Times New Roman" w:hAnsi="Times New Roman" w:cs="Times New Roman"/>
        </w:rPr>
        <w:t>7</w:t>
      </w:r>
      <w:r w:rsidR="0052191F">
        <w:rPr>
          <w:rFonts w:ascii="Times New Roman" w:hAnsi="Times New Roman" w:cs="Times New Roman"/>
        </w:rPr>
        <w:t xml:space="preserve">0’s that </w:t>
      </w:r>
      <w:r w:rsidR="00636C72">
        <w:rPr>
          <w:rFonts w:ascii="Times New Roman" w:hAnsi="Times New Roman" w:cs="Times New Roman"/>
        </w:rPr>
        <w:t xml:space="preserve">technological </w:t>
      </w:r>
      <w:r w:rsidR="0052191F">
        <w:rPr>
          <w:rFonts w:ascii="Times New Roman" w:hAnsi="Times New Roman" w:cs="Times New Roman"/>
        </w:rPr>
        <w:t>developments</w:t>
      </w:r>
      <w:r w:rsidR="00636C72">
        <w:rPr>
          <w:rFonts w:ascii="Times New Roman" w:hAnsi="Times New Roman" w:cs="Times New Roman"/>
        </w:rPr>
        <w:t xml:space="preserve"> allow</w:t>
      </w:r>
      <w:r w:rsidR="0052191F">
        <w:rPr>
          <w:rFonts w:ascii="Times New Roman" w:hAnsi="Times New Roman" w:cs="Times New Roman"/>
        </w:rPr>
        <w:t>ed</w:t>
      </w:r>
      <w:r w:rsidR="00636C72">
        <w:rPr>
          <w:rFonts w:ascii="Times New Roman" w:hAnsi="Times New Roman" w:cs="Times New Roman"/>
        </w:rPr>
        <w:t xml:space="preserve"> for algorithms to run independently of human agency </w:t>
      </w:r>
      <w:r w:rsidR="0052191F">
        <w:rPr>
          <w:rFonts w:ascii="Times New Roman" w:hAnsi="Times New Roman" w:cs="Times New Roman"/>
        </w:rPr>
        <w:t>and</w:t>
      </w:r>
      <w:r w:rsidR="00636C72">
        <w:rPr>
          <w:rFonts w:ascii="Times New Roman" w:hAnsi="Times New Roman" w:cs="Times New Roman"/>
        </w:rPr>
        <w:t xml:space="preserve"> </w:t>
      </w:r>
      <w:r w:rsidR="0052191F">
        <w:rPr>
          <w:rFonts w:ascii="Times New Roman" w:hAnsi="Times New Roman" w:cs="Times New Roman"/>
        </w:rPr>
        <w:t>respond to</w:t>
      </w:r>
      <w:r w:rsidRPr="00D75B3E">
        <w:rPr>
          <w:rFonts w:ascii="Times New Roman" w:hAnsi="Times New Roman" w:cs="Times New Roman"/>
        </w:rPr>
        <w:t xml:space="preserve"> real</w:t>
      </w:r>
      <w:r w:rsidR="00636C72">
        <w:rPr>
          <w:rFonts w:ascii="Times New Roman" w:hAnsi="Times New Roman" w:cs="Times New Roman"/>
        </w:rPr>
        <w:t>-</w:t>
      </w:r>
      <w:r w:rsidRPr="00D75B3E">
        <w:rPr>
          <w:rFonts w:ascii="Times New Roman" w:hAnsi="Times New Roman" w:cs="Times New Roman"/>
        </w:rPr>
        <w:t>time</w:t>
      </w:r>
      <w:r w:rsidR="0052191F">
        <w:rPr>
          <w:rFonts w:ascii="Times New Roman" w:hAnsi="Times New Roman" w:cs="Times New Roman"/>
        </w:rPr>
        <w:t xml:space="preserve"> changes</w:t>
      </w:r>
      <w:r w:rsidR="00F55450">
        <w:rPr>
          <w:rFonts w:ascii="Times New Roman" w:hAnsi="Times New Roman" w:cs="Times New Roman"/>
        </w:rPr>
        <w:t xml:space="preserve">. Early interactive music can be traced to the work of Joel </w:t>
      </w:r>
      <w:proofErr w:type="spellStart"/>
      <w:r w:rsidR="00F55450">
        <w:rPr>
          <w:rFonts w:ascii="Times New Roman" w:hAnsi="Times New Roman" w:cs="Times New Roman"/>
        </w:rPr>
        <w:t>Chadabe</w:t>
      </w:r>
      <w:proofErr w:type="spellEnd"/>
      <w:r w:rsidR="00F55450">
        <w:rPr>
          <w:rFonts w:ascii="Times New Roman" w:hAnsi="Times New Roman" w:cs="Times New Roman"/>
        </w:rPr>
        <w:t xml:space="preserve"> and Salvatore </w:t>
      </w:r>
      <w:proofErr w:type="spellStart"/>
      <w:r w:rsidR="00F55450">
        <w:rPr>
          <w:rFonts w:ascii="Times New Roman" w:hAnsi="Times New Roman" w:cs="Times New Roman"/>
        </w:rPr>
        <w:t>Martinaro</w:t>
      </w:r>
      <w:proofErr w:type="spellEnd"/>
      <w:r w:rsidR="00F55450">
        <w:rPr>
          <w:rFonts w:ascii="Times New Roman" w:hAnsi="Times New Roman" w:cs="Times New Roman"/>
        </w:rPr>
        <w:t>.</w:t>
      </w:r>
    </w:p>
    <w:p w14:paraId="00169A19" w14:textId="5157A68A" w:rsidR="00F55450" w:rsidRDefault="00B1519F" w:rsidP="00522EB8">
      <w:pPr>
        <w:spacing w:line="480" w:lineRule="auto"/>
        <w:ind w:firstLine="720"/>
        <w:jc w:val="both"/>
        <w:rPr>
          <w:rFonts w:ascii="Times New Roman" w:hAnsi="Times New Roman" w:cs="Times New Roman"/>
        </w:rPr>
      </w:pPr>
      <w:r>
        <w:rPr>
          <w:rFonts w:ascii="Times New Roman" w:hAnsi="Times New Roman" w:cs="Times New Roman"/>
        </w:rPr>
        <w:lastRenderedPageBreak/>
        <w:t>At the State University of New York in 1969</w:t>
      </w:r>
      <w:r w:rsidR="00F55450">
        <w:rPr>
          <w:rFonts w:ascii="Times New Roman" w:hAnsi="Times New Roman" w:cs="Times New Roman"/>
        </w:rPr>
        <w:t xml:space="preserve">, Joel </w:t>
      </w:r>
      <w:proofErr w:type="spellStart"/>
      <w:r w:rsidR="00F55450">
        <w:rPr>
          <w:rFonts w:ascii="Times New Roman" w:hAnsi="Times New Roman" w:cs="Times New Roman"/>
        </w:rPr>
        <w:t>Chadabe</w:t>
      </w:r>
      <w:proofErr w:type="spellEnd"/>
      <w:r w:rsidR="00F55450">
        <w:rPr>
          <w:rFonts w:ascii="Times New Roman" w:hAnsi="Times New Roman" w:cs="Times New Roman"/>
        </w:rPr>
        <w:t xml:space="preserve"> </w:t>
      </w:r>
      <w:r>
        <w:rPr>
          <w:rFonts w:ascii="Times New Roman" w:hAnsi="Times New Roman" w:cs="Times New Roman"/>
        </w:rPr>
        <w:t>installed</w:t>
      </w:r>
      <w:r w:rsidR="00F55450">
        <w:rPr>
          <w:rFonts w:ascii="Times New Roman" w:hAnsi="Times New Roman" w:cs="Times New Roman"/>
        </w:rPr>
        <w:t xml:space="preserve"> </w:t>
      </w:r>
      <w:r w:rsidR="0032675B">
        <w:rPr>
          <w:rFonts w:ascii="Times New Roman" w:hAnsi="Times New Roman" w:cs="Times New Roman"/>
        </w:rPr>
        <w:t>the Coordinated Electronic Music Studio (</w:t>
      </w:r>
      <w:r w:rsidR="0032675B" w:rsidRPr="00586EFE">
        <w:rPr>
          <w:rFonts w:ascii="Times New Roman" w:hAnsi="Times New Roman" w:cs="Times New Roman"/>
          <w:i/>
          <w:iCs/>
        </w:rPr>
        <w:t>CEMS</w:t>
      </w:r>
      <w:r w:rsidR="0032675B">
        <w:rPr>
          <w:rFonts w:ascii="Times New Roman" w:hAnsi="Times New Roman" w:cs="Times New Roman"/>
        </w:rPr>
        <w:t xml:space="preserve">) System, an </w:t>
      </w:r>
      <w:r w:rsidR="00557426">
        <w:rPr>
          <w:rFonts w:ascii="Times New Roman" w:hAnsi="Times New Roman" w:cs="Times New Roman"/>
        </w:rPr>
        <w:t>automated synthesizer system</w:t>
      </w:r>
      <w:r>
        <w:rPr>
          <w:rFonts w:ascii="Times New Roman" w:hAnsi="Times New Roman" w:cs="Times New Roman"/>
        </w:rPr>
        <w:t xml:space="preserve"> designed by himself and buil</w:t>
      </w:r>
      <w:ins w:id="7" w:author="Ronald Kuivila" w:date="2022-01-05T11:14:00Z">
        <w:r w:rsidR="00D82A0A">
          <w:rPr>
            <w:rFonts w:ascii="Times New Roman" w:hAnsi="Times New Roman" w:cs="Times New Roman"/>
          </w:rPr>
          <w:t>t</w:t>
        </w:r>
      </w:ins>
      <w:del w:id="8" w:author="Ronald Kuivila" w:date="2022-01-05T11:14:00Z">
        <w:r w:rsidDel="00D82A0A">
          <w:rPr>
            <w:rFonts w:ascii="Times New Roman" w:hAnsi="Times New Roman" w:cs="Times New Roman"/>
          </w:rPr>
          <w:delText>d</w:delText>
        </w:r>
      </w:del>
      <w:r>
        <w:rPr>
          <w:rFonts w:ascii="Times New Roman" w:hAnsi="Times New Roman" w:cs="Times New Roman"/>
        </w:rPr>
        <w:t xml:space="preserve"> by Robert Moog</w:t>
      </w:r>
      <w:r w:rsidR="005A4ADA">
        <w:rPr>
          <w:rFonts w:ascii="Times New Roman" w:hAnsi="Times New Roman" w:cs="Times New Roman"/>
        </w:rPr>
        <w:t>. It consisted of three modular systems: Audio (oscil</w:t>
      </w:r>
      <w:del w:id="9" w:author="Ronald Kuivila" w:date="2022-01-05T11:15:00Z">
        <w:r w:rsidR="005A4ADA" w:rsidDel="00D82A0A">
          <w:rPr>
            <w:rFonts w:ascii="Times New Roman" w:hAnsi="Times New Roman" w:cs="Times New Roman"/>
          </w:rPr>
          <w:delText>a</w:delText>
        </w:r>
      </w:del>
      <w:r w:rsidR="005A4ADA">
        <w:rPr>
          <w:rFonts w:ascii="Times New Roman" w:hAnsi="Times New Roman" w:cs="Times New Roman"/>
        </w:rPr>
        <w:t>l</w:t>
      </w:r>
      <w:ins w:id="10" w:author="Ronald Kuivila" w:date="2022-01-05T11:15:00Z">
        <w:r w:rsidR="00D82A0A">
          <w:rPr>
            <w:rFonts w:ascii="Times New Roman" w:hAnsi="Times New Roman" w:cs="Times New Roman"/>
          </w:rPr>
          <w:t>a</w:t>
        </w:r>
      </w:ins>
      <w:r w:rsidR="005A4ADA">
        <w:rPr>
          <w:rFonts w:ascii="Times New Roman" w:hAnsi="Times New Roman" w:cs="Times New Roman"/>
        </w:rPr>
        <w:t xml:space="preserve">tors, filters, amplifiers, noise generators, </w:t>
      </w:r>
      <w:proofErr w:type="spellStart"/>
      <w:r w:rsidR="005A4ADA">
        <w:rPr>
          <w:rFonts w:ascii="Times New Roman" w:hAnsi="Times New Roman" w:cs="Times New Roman"/>
        </w:rPr>
        <w:t>etc</w:t>
      </w:r>
      <w:proofErr w:type="spellEnd"/>
      <w:r w:rsidR="005A4ADA">
        <w:rPr>
          <w:rFonts w:ascii="Times New Roman" w:hAnsi="Times New Roman" w:cs="Times New Roman"/>
        </w:rPr>
        <w:t xml:space="preserve">), Control (sequencers, envelope generators, mixers, </w:t>
      </w:r>
      <w:proofErr w:type="spellStart"/>
      <w:r w:rsidR="005A4ADA">
        <w:rPr>
          <w:rFonts w:ascii="Times New Roman" w:hAnsi="Times New Roman" w:cs="Times New Roman"/>
        </w:rPr>
        <w:t>etc</w:t>
      </w:r>
      <w:proofErr w:type="spellEnd"/>
      <w:r w:rsidR="005A4ADA">
        <w:rPr>
          <w:rFonts w:ascii="Times New Roman" w:hAnsi="Times New Roman" w:cs="Times New Roman"/>
        </w:rPr>
        <w:t>) and Timing (a four-digit clock and 10 decoder/delays)</w:t>
      </w:r>
      <w:r w:rsidR="00F86099">
        <w:rPr>
          <w:rFonts w:ascii="Times New Roman" w:hAnsi="Times New Roman" w:cs="Times New Roman"/>
        </w:rPr>
        <w:t>. Some of the modules were custom buil</w:t>
      </w:r>
      <w:ins w:id="11" w:author="Ronald Kuivila" w:date="2022-01-05T11:15:00Z">
        <w:r w:rsidR="00D82A0A">
          <w:rPr>
            <w:rFonts w:ascii="Times New Roman" w:hAnsi="Times New Roman" w:cs="Times New Roman"/>
          </w:rPr>
          <w:t>t</w:t>
        </w:r>
      </w:ins>
      <w:del w:id="12" w:author="Ronald Kuivila" w:date="2022-01-05T11:15:00Z">
        <w:r w:rsidR="00F86099" w:rsidDel="00D82A0A">
          <w:rPr>
            <w:rFonts w:ascii="Times New Roman" w:hAnsi="Times New Roman" w:cs="Times New Roman"/>
          </w:rPr>
          <w:delText>d</w:delText>
        </w:r>
      </w:del>
      <w:r w:rsidR="00F86099">
        <w:rPr>
          <w:rFonts w:ascii="Times New Roman" w:hAnsi="Times New Roman" w:cs="Times New Roman"/>
        </w:rPr>
        <w:t xml:space="preserve"> and it became the largest concentration of Moog sequencers. The idea was </w:t>
      </w:r>
      <w:r w:rsidR="00B32F47">
        <w:rPr>
          <w:rFonts w:ascii="Times New Roman" w:hAnsi="Times New Roman" w:cs="Times New Roman"/>
        </w:rPr>
        <w:t xml:space="preserve">to </w:t>
      </w:r>
      <w:r w:rsidR="00C0274D">
        <w:rPr>
          <w:rFonts w:ascii="Times New Roman" w:hAnsi="Times New Roman" w:cs="Times New Roman"/>
        </w:rPr>
        <w:t xml:space="preserve">build a programable system that </w:t>
      </w:r>
      <w:r w:rsidR="00F86099">
        <w:rPr>
          <w:rFonts w:ascii="Times New Roman" w:hAnsi="Times New Roman" w:cs="Times New Roman"/>
        </w:rPr>
        <w:t>allow</w:t>
      </w:r>
      <w:r w:rsidR="00C0274D">
        <w:rPr>
          <w:rFonts w:ascii="Times New Roman" w:hAnsi="Times New Roman" w:cs="Times New Roman"/>
        </w:rPr>
        <w:t>ed</w:t>
      </w:r>
      <w:r w:rsidR="00F86099">
        <w:rPr>
          <w:rFonts w:ascii="Times New Roman" w:hAnsi="Times New Roman" w:cs="Times New Roman"/>
        </w:rPr>
        <w:t xml:space="preserve"> control of independent but related parameters of sound synthesis by a single sourc</w:t>
      </w:r>
      <w:r w:rsidR="00C0274D">
        <w:rPr>
          <w:rFonts w:ascii="Times New Roman" w:hAnsi="Times New Roman" w:cs="Times New Roman"/>
        </w:rPr>
        <w:t xml:space="preserve">e. It </w:t>
      </w:r>
      <w:r w:rsidR="00B32F47">
        <w:rPr>
          <w:rFonts w:ascii="Times New Roman" w:hAnsi="Times New Roman" w:cs="Times New Roman"/>
        </w:rPr>
        <w:t xml:space="preserve">probably </w:t>
      </w:r>
      <w:r w:rsidR="00C0274D">
        <w:rPr>
          <w:rFonts w:ascii="Times New Roman" w:hAnsi="Times New Roman" w:cs="Times New Roman"/>
        </w:rPr>
        <w:t xml:space="preserve">was the first system </w:t>
      </w:r>
      <w:r w:rsidR="003750B1">
        <w:rPr>
          <w:rFonts w:ascii="Times New Roman" w:hAnsi="Times New Roman" w:cs="Times New Roman"/>
        </w:rPr>
        <w:t xml:space="preserve">that allowed </w:t>
      </w:r>
      <w:r w:rsidR="00C0274D">
        <w:rPr>
          <w:rFonts w:ascii="Times New Roman" w:hAnsi="Times New Roman" w:cs="Times New Roman"/>
        </w:rPr>
        <w:t xml:space="preserve">for real-time </w:t>
      </w:r>
      <w:r w:rsidR="003750B1">
        <w:rPr>
          <w:rFonts w:ascii="Times New Roman" w:hAnsi="Times New Roman" w:cs="Times New Roman"/>
        </w:rPr>
        <w:t>a</w:t>
      </w:r>
      <w:r w:rsidR="00C0274D">
        <w:rPr>
          <w:rFonts w:ascii="Times New Roman" w:hAnsi="Times New Roman" w:cs="Times New Roman"/>
        </w:rPr>
        <w:t>lgorithmic composition</w:t>
      </w:r>
      <w:r w:rsidR="003750B1">
        <w:rPr>
          <w:rFonts w:ascii="Times New Roman" w:hAnsi="Times New Roman" w:cs="Times New Roman"/>
        </w:rPr>
        <w:t>.</w:t>
      </w:r>
    </w:p>
    <w:p w14:paraId="51BBBC98" w14:textId="64296165" w:rsidR="00D30BCF" w:rsidRDefault="005C0FCE" w:rsidP="00522EB8">
      <w:pPr>
        <w:spacing w:line="480" w:lineRule="auto"/>
        <w:ind w:firstLine="720"/>
        <w:jc w:val="both"/>
        <w:rPr>
          <w:rFonts w:ascii="Times New Roman" w:hAnsi="Times New Roman" w:cs="Times New Roman"/>
        </w:rPr>
      </w:pPr>
      <w:r>
        <w:rPr>
          <w:rFonts w:ascii="Times New Roman" w:hAnsi="Times New Roman" w:cs="Times New Roman"/>
        </w:rPr>
        <w:t>Soon after,</w:t>
      </w:r>
      <w:r w:rsidR="003750B1">
        <w:rPr>
          <w:rFonts w:ascii="Times New Roman" w:hAnsi="Times New Roman" w:cs="Times New Roman"/>
        </w:rPr>
        <w:t xml:space="preserve"> he started sharing control of the sonic output by using joysticks as input device</w:t>
      </w:r>
      <w:r>
        <w:rPr>
          <w:rFonts w:ascii="Times New Roman" w:hAnsi="Times New Roman" w:cs="Times New Roman"/>
        </w:rPr>
        <w:t xml:space="preserv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w:t>
      </w:r>
      <w:r w:rsidR="003750B1">
        <w:rPr>
          <w:rFonts w:ascii="Times New Roman" w:hAnsi="Times New Roman" w:cs="Times New Roman"/>
        </w:rPr>
        <w:t xml:space="preserve">. Any of the audio or control modules’ output could be shaped </w:t>
      </w:r>
      <w:ins w:id="13" w:author="Ronald Kuivila" w:date="2022-01-05T11:16:00Z">
        <w:r w:rsidR="00D82A0A">
          <w:rPr>
            <w:rFonts w:ascii="Times New Roman" w:hAnsi="Times New Roman" w:cs="Times New Roman"/>
          </w:rPr>
          <w:t xml:space="preserve">by </w:t>
        </w:r>
      </w:ins>
      <w:r w:rsidR="00E87F91">
        <w:rPr>
          <w:rFonts w:ascii="Times New Roman" w:hAnsi="Times New Roman" w:cs="Times New Roman"/>
        </w:rPr>
        <w:t>voltage coming from such controllers</w:t>
      </w:r>
      <w:r w:rsidR="001927FE">
        <w:rPr>
          <w:rFonts w:ascii="Times New Roman" w:hAnsi="Times New Roman" w:cs="Times New Roman"/>
        </w:rPr>
        <w:t xml:space="preserve">, </w:t>
      </w:r>
      <w:del w:id="14" w:author="Ronald Kuivila" w:date="2022-01-05T11:16:00Z">
        <w:r w:rsidR="001927FE" w:rsidDel="00D82A0A">
          <w:rPr>
            <w:rFonts w:ascii="Times New Roman" w:hAnsi="Times New Roman" w:cs="Times New Roman"/>
          </w:rPr>
          <w:delText>while at the same time</w:delText>
        </w:r>
      </w:del>
      <w:ins w:id="15" w:author="Ronald Kuivila" w:date="2022-01-05T11:16:00Z">
        <w:r w:rsidR="00D82A0A">
          <w:rPr>
            <w:rFonts w:ascii="Times New Roman" w:hAnsi="Times New Roman" w:cs="Times New Roman"/>
          </w:rPr>
          <w:t>and</w:t>
        </w:r>
      </w:ins>
      <w:r w:rsidR="001927FE">
        <w:rPr>
          <w:rFonts w:ascii="Times New Roman" w:hAnsi="Times New Roman" w:cs="Times New Roman"/>
        </w:rPr>
        <w:t xml:space="preserve"> the system</w:t>
      </w:r>
      <w:r w:rsidR="00E87F91">
        <w:rPr>
          <w:rFonts w:ascii="Times New Roman" w:hAnsi="Times New Roman" w:cs="Times New Roman"/>
        </w:rPr>
        <w:t>’s sequencers</w:t>
      </w:r>
      <w:r w:rsidR="001927FE">
        <w:rPr>
          <w:rFonts w:ascii="Times New Roman" w:hAnsi="Times New Roman" w:cs="Times New Roman"/>
        </w:rPr>
        <w:t xml:space="preserve"> </w:t>
      </w:r>
      <w:commentRangeStart w:id="16"/>
      <w:r w:rsidR="00E87F91">
        <w:rPr>
          <w:rFonts w:ascii="Times New Roman" w:hAnsi="Times New Roman" w:cs="Times New Roman"/>
        </w:rPr>
        <w:t>generated</w:t>
      </w:r>
      <w:r w:rsidR="001927FE">
        <w:rPr>
          <w:rFonts w:ascii="Times New Roman" w:hAnsi="Times New Roman" w:cs="Times New Roman"/>
        </w:rPr>
        <w:t xml:space="preserve"> random sequences</w:t>
      </w:r>
      <w:commentRangeEnd w:id="16"/>
      <w:r w:rsidR="00D82A0A">
        <w:rPr>
          <w:rStyle w:val="CommentReference"/>
        </w:rPr>
        <w:commentReference w:id="16"/>
      </w:r>
      <w:r w:rsidR="001927FE">
        <w:rPr>
          <w:rFonts w:ascii="Times New Roman" w:hAnsi="Times New Roman" w:cs="Times New Roman"/>
        </w:rPr>
        <w:t xml:space="preserve">. The result ended up being interactive: the system reacted to the joystick movements </w:t>
      </w:r>
      <w:r w:rsidR="00B06872">
        <w:rPr>
          <w:rFonts w:ascii="Times New Roman" w:hAnsi="Times New Roman" w:cs="Times New Roman"/>
        </w:rPr>
        <w:t>in ways</w:t>
      </w:r>
      <w:r w:rsidR="001927FE">
        <w:rPr>
          <w:rFonts w:ascii="Times New Roman" w:hAnsi="Times New Roman" w:cs="Times New Roman"/>
        </w:rPr>
        <w:t xml:space="preserve"> not entirely predictable, while the performer reacted to the system’s output and tried to shape its </w:t>
      </w:r>
      <w:r w:rsidR="00B32F47">
        <w:rPr>
          <w:rFonts w:ascii="Times New Roman" w:hAnsi="Times New Roman" w:cs="Times New Roman"/>
        </w:rPr>
        <w:t>behavior</w:t>
      </w:r>
      <w:r w:rsidR="001927FE">
        <w:rPr>
          <w:rFonts w:ascii="Times New Roman" w:hAnsi="Times New Roman" w:cs="Times New Roman"/>
        </w:rPr>
        <w:t>.</w:t>
      </w:r>
      <w:r>
        <w:rPr>
          <w:rFonts w:ascii="Times New Roman" w:hAnsi="Times New Roman" w:cs="Times New Roman"/>
        </w:rPr>
        <w:t xml:space="preserve"> </w:t>
      </w:r>
      <w:r w:rsidR="00D30BCF">
        <w:rPr>
          <w:rFonts w:ascii="Times New Roman" w:hAnsi="Times New Roman" w:cs="Times New Roman"/>
        </w:rPr>
        <w:t xml:space="preserve"> </w:t>
      </w:r>
    </w:p>
    <w:p w14:paraId="6899B890" w14:textId="4755055C" w:rsidR="00C0274D" w:rsidRDefault="00D30BCF" w:rsidP="00522EB8">
      <w:pPr>
        <w:spacing w:line="480" w:lineRule="auto"/>
        <w:ind w:firstLine="720"/>
        <w:jc w:val="both"/>
        <w:rPr>
          <w:rFonts w:ascii="Times New Roman" w:hAnsi="Times New Roman" w:cs="Times New Roman"/>
        </w:rPr>
      </w:pPr>
      <w:r>
        <w:rPr>
          <w:rFonts w:ascii="Times New Roman" w:hAnsi="Times New Roman" w:cs="Times New Roman"/>
        </w:rPr>
        <w:t xml:space="preserve">Over the next decades he continued building and performing with interactive systems, </w:t>
      </w:r>
      <w:r w:rsidR="009D3950">
        <w:rPr>
          <w:rFonts w:ascii="Times New Roman" w:hAnsi="Times New Roman" w:cs="Times New Roman"/>
        </w:rPr>
        <w:t>starting to use digital media</w:t>
      </w:r>
      <w:r>
        <w:rPr>
          <w:rFonts w:ascii="Times New Roman" w:hAnsi="Times New Roman" w:cs="Times New Roman"/>
        </w:rPr>
        <w:t xml:space="preserve"> </w:t>
      </w:r>
      <w:r w:rsidR="009D3950">
        <w:rPr>
          <w:rFonts w:ascii="Times New Roman" w:hAnsi="Times New Roman" w:cs="Times New Roman"/>
        </w:rPr>
        <w:t>with</w:t>
      </w:r>
      <w:r>
        <w:rPr>
          <w:rFonts w:ascii="Times New Roman" w:hAnsi="Times New Roman" w:cs="Times New Roman"/>
        </w:rPr>
        <w:t xml:space="preserve"> his piece </w:t>
      </w:r>
      <w:r>
        <w:rPr>
          <w:rFonts w:ascii="Times New Roman" w:hAnsi="Times New Roman" w:cs="Times New Roman"/>
          <w:i/>
          <w:iCs/>
        </w:rPr>
        <w:t xml:space="preserve">solo </w:t>
      </w:r>
      <w:r>
        <w:rPr>
          <w:rFonts w:ascii="Times New Roman" w:hAnsi="Times New Roman" w:cs="Times New Roman"/>
        </w:rPr>
        <w:t>(1978).</w:t>
      </w:r>
      <w:r w:rsidR="009D3950">
        <w:rPr>
          <w:rFonts w:ascii="Times New Roman" w:hAnsi="Times New Roman" w:cs="Times New Roman"/>
        </w:rPr>
        <w:t xml:space="preserve"> The system involved using antennas to sense proximity and scheduling sounds on a </w:t>
      </w:r>
      <w:proofErr w:type="spellStart"/>
      <w:r w:rsidR="009D3950">
        <w:rPr>
          <w:rFonts w:ascii="Times New Roman" w:hAnsi="Times New Roman" w:cs="Times New Roman"/>
        </w:rPr>
        <w:t>Synclavier</w:t>
      </w:r>
      <w:proofErr w:type="spellEnd"/>
      <w:r>
        <w:rPr>
          <w:rFonts w:ascii="Times New Roman" w:hAnsi="Times New Roman" w:cs="Times New Roman"/>
        </w:rPr>
        <w:t xml:space="preserve"> </w:t>
      </w:r>
      <w:r w:rsidR="009D3950">
        <w:rPr>
          <w:rFonts w:ascii="Times New Roman" w:hAnsi="Times New Roman" w:cs="Times New Roman"/>
        </w:rPr>
        <w:t xml:space="preserve">using software. He could effectively </w:t>
      </w:r>
      <w:r w:rsidR="003D32FC">
        <w:rPr>
          <w:rFonts w:ascii="Times New Roman" w:hAnsi="Times New Roman" w:cs="Times New Roman"/>
        </w:rPr>
        <w:t xml:space="preserve">conduct an improvisation of an orchestra of electronic sounds. This was in a way </w:t>
      </w:r>
      <w:r w:rsidR="00B06872">
        <w:rPr>
          <w:rFonts w:ascii="Times New Roman" w:hAnsi="Times New Roman" w:cs="Times New Roman"/>
        </w:rPr>
        <w:t xml:space="preserve">the conceptual </w:t>
      </w:r>
      <w:commentRangeStart w:id="17"/>
      <w:r w:rsidR="00B06872">
        <w:rPr>
          <w:rFonts w:ascii="Times New Roman" w:hAnsi="Times New Roman" w:cs="Times New Roman"/>
        </w:rPr>
        <w:t xml:space="preserve">complement </w:t>
      </w:r>
      <w:commentRangeEnd w:id="17"/>
      <w:r w:rsidR="00DD66EC">
        <w:rPr>
          <w:rStyle w:val="CommentReference"/>
        </w:rPr>
        <w:commentReference w:id="17"/>
      </w:r>
      <w:r w:rsidR="00B06872">
        <w:rPr>
          <w:rFonts w:ascii="Times New Roman" w:hAnsi="Times New Roman" w:cs="Times New Roman"/>
        </w:rPr>
        <w:t xml:space="preserve">of </w:t>
      </w:r>
      <w:r w:rsidR="003D32FC">
        <w:rPr>
          <w:rFonts w:ascii="Times New Roman" w:hAnsi="Times New Roman" w:cs="Times New Roman"/>
        </w:rPr>
        <w:t xml:space="preserve">Theremin’s </w:t>
      </w:r>
      <w:proofErr w:type="spellStart"/>
      <w:r w:rsidR="003D32FC">
        <w:rPr>
          <w:rFonts w:ascii="Times New Roman" w:hAnsi="Times New Roman" w:cs="Times New Roman"/>
          <w:i/>
          <w:iCs/>
        </w:rPr>
        <w:t>Thereminvox</w:t>
      </w:r>
      <w:proofErr w:type="spellEnd"/>
      <w:r w:rsidR="00B06872">
        <w:rPr>
          <w:rFonts w:ascii="Times New Roman" w:hAnsi="Times New Roman" w:cs="Times New Roman"/>
          <w:i/>
          <w:iCs/>
        </w:rPr>
        <w:t xml:space="preserve">. </w:t>
      </w:r>
      <w:r w:rsidR="00B06872">
        <w:rPr>
          <w:rFonts w:ascii="Times New Roman" w:hAnsi="Times New Roman" w:cs="Times New Roman"/>
        </w:rPr>
        <w:t>I</w:t>
      </w:r>
      <w:r w:rsidR="003D32FC">
        <w:rPr>
          <w:rFonts w:ascii="Times New Roman" w:hAnsi="Times New Roman" w:cs="Times New Roman"/>
        </w:rPr>
        <w:t xml:space="preserve">nstead of shaping </w:t>
      </w:r>
      <w:r w:rsidR="00B06872">
        <w:rPr>
          <w:rFonts w:ascii="Times New Roman" w:hAnsi="Times New Roman" w:cs="Times New Roman"/>
        </w:rPr>
        <w:t>individual sounds</w:t>
      </w:r>
      <w:r w:rsidR="003D32FC">
        <w:rPr>
          <w:rFonts w:ascii="Times New Roman" w:hAnsi="Times New Roman" w:cs="Times New Roman"/>
        </w:rPr>
        <w:t xml:space="preserve"> by controlling pitch and amplitude with left and right hand respectively, he shaped a whole piece by controlling </w:t>
      </w:r>
      <w:r w:rsidR="00B32F47">
        <w:rPr>
          <w:rFonts w:ascii="Times New Roman" w:hAnsi="Times New Roman" w:cs="Times New Roman"/>
        </w:rPr>
        <w:t xml:space="preserve">overall </w:t>
      </w:r>
      <w:r w:rsidR="003D32FC">
        <w:rPr>
          <w:rFonts w:ascii="Times New Roman" w:hAnsi="Times New Roman" w:cs="Times New Roman"/>
        </w:rPr>
        <w:t>tempo and timbre</w:t>
      </w:r>
      <w:r w:rsidR="00B32F47">
        <w:rPr>
          <w:rFonts w:ascii="Times New Roman" w:hAnsi="Times New Roman" w:cs="Times New Roman"/>
        </w:rPr>
        <w:t xml:space="preserve"> on real-time</w:t>
      </w:r>
      <w:commentRangeStart w:id="18"/>
      <w:r w:rsidR="003D32FC">
        <w:rPr>
          <w:rFonts w:ascii="Times New Roman" w:hAnsi="Times New Roman" w:cs="Times New Roman"/>
        </w:rPr>
        <w:t>.</w:t>
      </w:r>
      <w:r w:rsidR="00B06872">
        <w:rPr>
          <w:rFonts w:ascii="Times New Roman" w:hAnsi="Times New Roman" w:cs="Times New Roman"/>
        </w:rPr>
        <w:t xml:space="preserve"> Pitch and amplitude of every individual sound were </w:t>
      </w:r>
      <w:r w:rsidR="00B32F47">
        <w:rPr>
          <w:rFonts w:ascii="Times New Roman" w:hAnsi="Times New Roman" w:cs="Times New Roman"/>
        </w:rPr>
        <w:t xml:space="preserve">left to be </w:t>
      </w:r>
      <w:r w:rsidR="00B06872">
        <w:rPr>
          <w:rFonts w:ascii="Times New Roman" w:hAnsi="Times New Roman" w:cs="Times New Roman"/>
        </w:rPr>
        <w:t>decided algorithmically by the software</w:t>
      </w:r>
      <w:r w:rsidR="00B32F47">
        <w:rPr>
          <w:rFonts w:ascii="Times New Roman" w:hAnsi="Times New Roman" w:cs="Times New Roman"/>
        </w:rPr>
        <w:t>.</w:t>
      </w:r>
      <w:commentRangeEnd w:id="18"/>
      <w:r w:rsidR="00DD66EC">
        <w:rPr>
          <w:rStyle w:val="CommentReference"/>
        </w:rPr>
        <w:commentReference w:id="18"/>
      </w:r>
    </w:p>
    <w:p w14:paraId="23BB80B3" w14:textId="3B248141" w:rsidR="00B32F47" w:rsidRDefault="004A26AC" w:rsidP="00522EB8">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w:t>
      </w:r>
      <w:proofErr w:type="gramStart"/>
      <w:r>
        <w:rPr>
          <w:rFonts w:ascii="Times New Roman" w:hAnsi="Times New Roman" w:cs="Times New Roman"/>
        </w:rPr>
        <w:t>stepping stone</w:t>
      </w:r>
      <w:proofErr w:type="gramEnd"/>
      <w:r>
        <w:rPr>
          <w:rFonts w:ascii="Times New Roman" w:hAnsi="Times New Roman" w:cs="Times New Roman"/>
        </w:rPr>
        <w:t xml:space="preserv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w:t>
      </w:r>
      <w:r w:rsidR="009561F8">
        <w:rPr>
          <w:rFonts w:ascii="Times New Roman" w:hAnsi="Times New Roman" w:cs="Times New Roman"/>
        </w:rPr>
        <w:t xml:space="preserve">group of engineers and graduate students from the University of Illinois, where </w:t>
      </w:r>
      <w:proofErr w:type="spellStart"/>
      <w:r w:rsidR="009561F8">
        <w:rPr>
          <w:rFonts w:ascii="Times New Roman" w:hAnsi="Times New Roman" w:cs="Times New Roman"/>
        </w:rPr>
        <w:t>Martinaro</w:t>
      </w:r>
      <w:proofErr w:type="spellEnd"/>
      <w:r w:rsidR="009561F8">
        <w:rPr>
          <w:rFonts w:ascii="Times New Roman" w:hAnsi="Times New Roman" w:cs="Times New Roman"/>
        </w:rPr>
        <w:t xml:space="preserve"> was a professor. The result was a 180-kg instrument</w:t>
      </w:r>
      <w:r w:rsidR="00B81A3B">
        <w:rPr>
          <w:rFonts w:ascii="Times New Roman" w:hAnsi="Times New Roman" w:cs="Times New Roman"/>
        </w:rPr>
        <w:t>, not including twenty-four loudspeakers and four subwoofers required for audio playback and spatialization. Its</w:t>
      </w:r>
      <w:r w:rsidR="000B3C29">
        <w:rPr>
          <w:rFonts w:ascii="Times New Roman" w:hAnsi="Times New Roman" w:cs="Times New Roman"/>
        </w:rPr>
        <w:t xml:space="preserve"> interface consisted of two sections. The lower was the main panel for live performance, consisting of an array of 291 touch-sensitive switches and lights to indicate their current state. The top consisted </w:t>
      </w:r>
      <w:r w:rsidR="0041753D">
        <w:rPr>
          <w:rFonts w:ascii="Times New Roman" w:hAnsi="Times New Roman" w:cs="Times New Roman"/>
        </w:rPr>
        <w:t>of</w:t>
      </w:r>
      <w:r w:rsidR="00B81A3B">
        <w:rPr>
          <w:rFonts w:ascii="Times New Roman" w:hAnsi="Times New Roman" w:cs="Times New Roman"/>
        </w:rPr>
        <w:t xml:space="preserve"> a patching matrix that made possible to connect digital control circuits to analog synthesis modules</w:t>
      </w:r>
      <w:r w:rsidR="0041753D">
        <w:rPr>
          <w:rFonts w:ascii="Times New Roman" w:hAnsi="Times New Roman" w:cs="Times New Roman"/>
        </w:rPr>
        <w:t>.</w:t>
      </w:r>
    </w:p>
    <w:p w14:paraId="0251E697" w14:textId="51E89399" w:rsidR="008233C4" w:rsidRDefault="00E24BAC" w:rsidP="00522EB8">
      <w:pPr>
        <w:spacing w:line="480" w:lineRule="auto"/>
        <w:ind w:firstLine="720"/>
        <w:jc w:val="both"/>
        <w:rPr>
          <w:rFonts w:ascii="Times New Roman" w:hAnsi="Times New Roman" w:cs="Times New Roman"/>
        </w:rPr>
      </w:pPr>
      <w:r>
        <w:rPr>
          <w:rFonts w:ascii="Times New Roman" w:hAnsi="Times New Roman" w:cs="Times New Roman"/>
        </w:rPr>
        <w:t xml:space="preserve">The interaction devised for the instrument was analogue to </w:t>
      </w:r>
      <w:r w:rsidR="001A17DC">
        <w:rPr>
          <w:rFonts w:ascii="Times New Roman" w:hAnsi="Times New Roman" w:cs="Times New Roman"/>
        </w:rPr>
        <w:t xml:space="preserve">conducting four different orchestras, each one improvising a concerto-style </w:t>
      </w:r>
      <w:r w:rsidR="008233C4">
        <w:rPr>
          <w:rFonts w:ascii="Times New Roman" w:hAnsi="Times New Roman" w:cs="Times New Roman"/>
        </w:rPr>
        <w:t>piece</w:t>
      </w:r>
      <w:r w:rsidR="001A17DC">
        <w:rPr>
          <w:rFonts w:ascii="Times New Roman" w:hAnsi="Times New Roman" w:cs="Times New Roman"/>
        </w:rPr>
        <w:t xml:space="preserve"> </w:t>
      </w:r>
      <w:r w:rsidR="008233C4">
        <w:rPr>
          <w:rFonts w:ascii="Times New Roman" w:hAnsi="Times New Roman" w:cs="Times New Roman"/>
        </w:rPr>
        <w:t xml:space="preserve">with </w:t>
      </w:r>
      <w:r w:rsidR="00702EC9">
        <w:rPr>
          <w:rFonts w:ascii="Times New Roman" w:hAnsi="Times New Roman" w:cs="Times New Roman"/>
        </w:rPr>
        <w:t>its</w:t>
      </w:r>
      <w:r w:rsidR="008233C4">
        <w:rPr>
          <w:rFonts w:ascii="Times New Roman" w:hAnsi="Times New Roman" w:cs="Times New Roman"/>
        </w:rPr>
        <w:t xml:space="preserve"> own</w:t>
      </w:r>
      <w:r w:rsidR="001A17DC">
        <w:rPr>
          <w:rFonts w:ascii="Times New Roman" w:hAnsi="Times New Roman" w:cs="Times New Roman"/>
        </w:rPr>
        <w:t xml:space="preserve"> soloist and </w:t>
      </w:r>
      <w:r w:rsidR="008233C4">
        <w:rPr>
          <w:rFonts w:ascii="Times New Roman" w:hAnsi="Times New Roman" w:cs="Times New Roman"/>
        </w:rPr>
        <w:t>ensemble</w:t>
      </w:r>
      <w:r w:rsidR="001A17DC">
        <w:rPr>
          <w:rFonts w:ascii="Times New Roman" w:hAnsi="Times New Roman" w:cs="Times New Roman"/>
        </w:rPr>
        <w:t xml:space="preserve">. </w:t>
      </w:r>
      <w:proofErr w:type="spellStart"/>
      <w:r w:rsidR="001A17DC">
        <w:rPr>
          <w:rFonts w:ascii="Times New Roman" w:hAnsi="Times New Roman" w:cs="Times New Roman"/>
          <w:i/>
          <w:iCs/>
        </w:rPr>
        <w:t>SalMar</w:t>
      </w:r>
      <w:proofErr w:type="spellEnd"/>
      <w:r w:rsidR="001A17DC">
        <w:rPr>
          <w:rFonts w:ascii="Times New Roman" w:hAnsi="Times New Roman" w:cs="Times New Roman"/>
          <w:i/>
          <w:iCs/>
        </w:rPr>
        <w:t xml:space="preserve"> Construction </w:t>
      </w:r>
      <w:r>
        <w:rPr>
          <w:rFonts w:ascii="Times New Roman" w:hAnsi="Times New Roman" w:cs="Times New Roman"/>
        </w:rPr>
        <w:t>could play</w:t>
      </w:r>
      <w:r w:rsidR="00FB381F">
        <w:rPr>
          <w:rFonts w:ascii="Times New Roman" w:hAnsi="Times New Roman" w:cs="Times New Roman"/>
        </w:rPr>
        <w:t xml:space="preserve"> 73 sound sources </w:t>
      </w:r>
      <w:r w:rsidR="001A17DC">
        <w:rPr>
          <w:rFonts w:ascii="Times New Roman" w:hAnsi="Times New Roman" w:cs="Times New Roman"/>
        </w:rPr>
        <w:t xml:space="preserve">that were </w:t>
      </w:r>
      <w:r>
        <w:rPr>
          <w:rFonts w:ascii="Times New Roman" w:hAnsi="Times New Roman" w:cs="Times New Roman"/>
        </w:rPr>
        <w:t xml:space="preserve">divided in four “orchestras”, basically interconnected sets of sounds patched in a way that </w:t>
      </w:r>
      <w:r w:rsidR="001A17DC">
        <w:rPr>
          <w:rFonts w:ascii="Times New Roman" w:hAnsi="Times New Roman" w:cs="Times New Roman"/>
        </w:rPr>
        <w:t xml:space="preserve">they could share </w:t>
      </w:r>
      <w:r>
        <w:rPr>
          <w:rFonts w:ascii="Times New Roman" w:hAnsi="Times New Roman" w:cs="Times New Roman"/>
        </w:rPr>
        <w:t xml:space="preserve">information coming from the performer via the </w:t>
      </w:r>
      <w:r w:rsidR="001A17DC">
        <w:rPr>
          <w:rFonts w:ascii="Times New Roman" w:hAnsi="Times New Roman" w:cs="Times New Roman"/>
        </w:rPr>
        <w:t xml:space="preserve">state of the </w:t>
      </w:r>
      <w:r>
        <w:rPr>
          <w:rFonts w:ascii="Times New Roman" w:hAnsi="Times New Roman" w:cs="Times New Roman"/>
        </w:rPr>
        <w:t xml:space="preserve">touch-sensitive </w:t>
      </w:r>
      <w:r w:rsidR="001A17DC">
        <w:rPr>
          <w:rFonts w:ascii="Times New Roman" w:hAnsi="Times New Roman" w:cs="Times New Roman"/>
        </w:rPr>
        <w:t>switches</w:t>
      </w:r>
      <w:r>
        <w:rPr>
          <w:rFonts w:ascii="Times New Roman" w:hAnsi="Times New Roman" w:cs="Times New Roman"/>
        </w:rPr>
        <w:t xml:space="preserve">. </w:t>
      </w:r>
      <w:r w:rsidR="00091A88">
        <w:rPr>
          <w:rFonts w:ascii="Times New Roman" w:hAnsi="Times New Roman" w:cs="Times New Roman"/>
        </w:rPr>
        <w:t xml:space="preserve">The way such information was modified by each orchestra could </w:t>
      </w:r>
      <w:r w:rsidR="007106D3">
        <w:rPr>
          <w:rFonts w:ascii="Times New Roman" w:hAnsi="Times New Roman" w:cs="Times New Roman"/>
        </w:rPr>
        <w:t>also be determined by such switches</w:t>
      </w:r>
      <w:r w:rsidR="00091A88">
        <w:rPr>
          <w:rFonts w:ascii="Times New Roman" w:hAnsi="Times New Roman" w:cs="Times New Roman"/>
        </w:rPr>
        <w:t xml:space="preserve">, so the logic of event scheduling by the instrument was almost completely unpredictable. </w:t>
      </w:r>
      <w:r w:rsidR="001A17DC">
        <w:rPr>
          <w:rFonts w:ascii="Times New Roman" w:hAnsi="Times New Roman" w:cs="Times New Roman"/>
        </w:rPr>
        <w:t xml:space="preserve">The performer could loosely determine the </w:t>
      </w:r>
      <w:r w:rsidR="00091A88">
        <w:rPr>
          <w:rFonts w:ascii="Times New Roman" w:hAnsi="Times New Roman" w:cs="Times New Roman"/>
        </w:rPr>
        <w:t>overall texture of the piece and its general timbral distribution</w:t>
      </w:r>
      <w:r w:rsidR="007106D3">
        <w:rPr>
          <w:rFonts w:ascii="Times New Roman" w:hAnsi="Times New Roman" w:cs="Times New Roman"/>
        </w:rPr>
        <w:t xml:space="preserve">, switching anywhere from </w:t>
      </w:r>
      <w:r w:rsidR="008233C4">
        <w:rPr>
          <w:rFonts w:ascii="Times New Roman" w:hAnsi="Times New Roman" w:cs="Times New Roman"/>
        </w:rPr>
        <w:t xml:space="preserve">controlling </w:t>
      </w:r>
      <w:r w:rsidR="007106D3">
        <w:rPr>
          <w:rFonts w:ascii="Times New Roman" w:hAnsi="Times New Roman" w:cs="Times New Roman"/>
        </w:rPr>
        <w:t>the 4 orchestras to</w:t>
      </w:r>
      <w:r w:rsidR="008233C4">
        <w:rPr>
          <w:rFonts w:ascii="Times New Roman" w:hAnsi="Times New Roman" w:cs="Times New Roman"/>
        </w:rPr>
        <w:t xml:space="preserve"> </w:t>
      </w:r>
      <w:r w:rsidR="007106D3">
        <w:rPr>
          <w:rFonts w:ascii="Times New Roman" w:hAnsi="Times New Roman" w:cs="Times New Roman"/>
        </w:rPr>
        <w:t>changing the evolution of</w:t>
      </w:r>
      <w:r w:rsidR="008233C4">
        <w:rPr>
          <w:rFonts w:ascii="Times New Roman" w:hAnsi="Times New Roman" w:cs="Times New Roman"/>
        </w:rPr>
        <w:t xml:space="preserve"> a single</w:t>
      </w:r>
      <w:r w:rsidR="007106D3">
        <w:rPr>
          <w:rFonts w:ascii="Times New Roman" w:hAnsi="Times New Roman" w:cs="Times New Roman"/>
        </w:rPr>
        <w:t xml:space="preserve"> processes</w:t>
      </w:r>
      <w:r w:rsidR="008233C4">
        <w:rPr>
          <w:rFonts w:ascii="Times New Roman" w:hAnsi="Times New Roman" w:cs="Times New Roman"/>
        </w:rPr>
        <w:t xml:space="preserve">, </w:t>
      </w:r>
      <w:r w:rsidR="007106D3">
        <w:rPr>
          <w:rFonts w:ascii="Times New Roman" w:hAnsi="Times New Roman" w:cs="Times New Roman"/>
        </w:rPr>
        <w:t xml:space="preserve">but </w:t>
      </w:r>
      <w:r w:rsidR="008233C4">
        <w:rPr>
          <w:rFonts w:ascii="Times New Roman" w:hAnsi="Times New Roman" w:cs="Times New Roman"/>
        </w:rPr>
        <w:t xml:space="preserve">they always </w:t>
      </w:r>
      <w:r w:rsidR="007106D3">
        <w:rPr>
          <w:rFonts w:ascii="Times New Roman" w:hAnsi="Times New Roman" w:cs="Times New Roman"/>
        </w:rPr>
        <w:t xml:space="preserve">shared control of the resultant sounds with the instrument. </w:t>
      </w:r>
    </w:p>
    <w:p w14:paraId="027F646C" w14:textId="0E72BE08" w:rsidR="00FB381F" w:rsidRDefault="001B4F74" w:rsidP="00522EB8">
      <w:pPr>
        <w:spacing w:line="480" w:lineRule="auto"/>
        <w:ind w:firstLine="720"/>
        <w:jc w:val="both"/>
        <w:rPr>
          <w:rFonts w:ascii="Times New Roman" w:hAnsi="Times New Roman" w:cs="Times New Roman"/>
        </w:rPr>
      </w:pPr>
      <w:r>
        <w:rPr>
          <w:rFonts w:ascii="Times New Roman" w:hAnsi="Times New Roman" w:cs="Times New Roman"/>
        </w:rPr>
        <w:t>The composer</w:t>
      </w:r>
      <w:r w:rsidR="00091A88">
        <w:rPr>
          <w:rFonts w:ascii="Times New Roman" w:hAnsi="Times New Roman" w:cs="Times New Roman"/>
        </w:rPr>
        <w:t xml:space="preserve"> himself became a devoted and virtuoso performer</w:t>
      </w:r>
      <w:r w:rsidR="00557426">
        <w:rPr>
          <w:rFonts w:ascii="Times New Roman" w:hAnsi="Times New Roman" w:cs="Times New Roman"/>
        </w:rPr>
        <w:t xml:space="preserve"> of the </w:t>
      </w:r>
      <w:proofErr w:type="spellStart"/>
      <w:r w:rsidR="00557426">
        <w:rPr>
          <w:rFonts w:ascii="Times New Roman" w:hAnsi="Times New Roman" w:cs="Times New Roman"/>
          <w:i/>
          <w:iCs/>
        </w:rPr>
        <w:t>SalMar</w:t>
      </w:r>
      <w:proofErr w:type="spellEnd"/>
      <w:r w:rsidR="00557426">
        <w:rPr>
          <w:rFonts w:ascii="Times New Roman" w:hAnsi="Times New Roman" w:cs="Times New Roman"/>
          <w:i/>
          <w:iCs/>
        </w:rPr>
        <w:t xml:space="preserve"> Construction</w:t>
      </w:r>
      <w:r w:rsidR="007106D3">
        <w:rPr>
          <w:rFonts w:ascii="Times New Roman" w:hAnsi="Times New Roman" w:cs="Times New Roman"/>
        </w:rPr>
        <w:t>. However,</w:t>
      </w:r>
      <w:r w:rsidR="004B7500">
        <w:rPr>
          <w:rFonts w:ascii="Times New Roman" w:hAnsi="Times New Roman" w:cs="Times New Roman"/>
        </w:rPr>
        <w:t xml:space="preserve"> he clearly wasn’t the only agent responsible for the piece, </w:t>
      </w:r>
      <w:r w:rsidR="00557426">
        <w:rPr>
          <w:rFonts w:ascii="Times New Roman" w:hAnsi="Times New Roman" w:cs="Times New Roman"/>
        </w:rPr>
        <w:t xml:space="preserve">he </w:t>
      </w:r>
      <w:r w:rsidR="004B7500">
        <w:rPr>
          <w:rFonts w:ascii="Times New Roman" w:hAnsi="Times New Roman" w:cs="Times New Roman"/>
        </w:rPr>
        <w:t>could</w:t>
      </w:r>
      <w:r w:rsidR="00557426">
        <w:rPr>
          <w:rFonts w:ascii="Times New Roman" w:hAnsi="Times New Roman" w:cs="Times New Roman"/>
        </w:rPr>
        <w:t xml:space="preserve"> only make educated guesses as to what sound would result. “Control was an illusion. But I was in the </w:t>
      </w:r>
      <w:r w:rsidR="00557426">
        <w:rPr>
          <w:rFonts w:ascii="Times New Roman" w:hAnsi="Times New Roman" w:cs="Times New Roman"/>
        </w:rPr>
        <w:lastRenderedPageBreak/>
        <w:t>loop. I was trading swaps with the logic. I enabled paths. Or better, I steered.” (</w:t>
      </w:r>
      <w:proofErr w:type="spellStart"/>
      <w:r w:rsidR="00557426">
        <w:rPr>
          <w:rFonts w:ascii="Times New Roman" w:hAnsi="Times New Roman" w:cs="Times New Roman"/>
        </w:rPr>
        <w:t>Chadabe</w:t>
      </w:r>
      <w:proofErr w:type="spellEnd"/>
      <w:r w:rsidR="00557426">
        <w:rPr>
          <w:rFonts w:ascii="Times New Roman" w:hAnsi="Times New Roman" w:cs="Times New Roman"/>
        </w:rPr>
        <w:t>, 1997).</w:t>
      </w:r>
      <w:r w:rsidR="005E6F44">
        <w:rPr>
          <w:rFonts w:ascii="Times New Roman" w:hAnsi="Times New Roman" w:cs="Times New Roman"/>
        </w:rPr>
        <w:t xml:space="preserve"> Over the years he continued refining the </w:t>
      </w:r>
      <w:proofErr w:type="spellStart"/>
      <w:r w:rsidR="005E6F44">
        <w:rPr>
          <w:rFonts w:ascii="Times New Roman" w:hAnsi="Times New Roman" w:cs="Times New Roman"/>
          <w:i/>
          <w:iCs/>
        </w:rPr>
        <w:t>SalMar</w:t>
      </w:r>
      <w:proofErr w:type="spellEnd"/>
      <w:r w:rsidR="005E6F44">
        <w:rPr>
          <w:rFonts w:ascii="Times New Roman" w:hAnsi="Times New Roman" w:cs="Times New Roman"/>
          <w:i/>
          <w:iCs/>
        </w:rPr>
        <w:t xml:space="preserve">, </w:t>
      </w:r>
      <w:r w:rsidR="005E6F44">
        <w:rPr>
          <w:rFonts w:ascii="Times New Roman" w:hAnsi="Times New Roman" w:cs="Times New Roman"/>
        </w:rPr>
        <w:t>as well as composing and performing interactive music systems</w:t>
      </w:r>
      <w:r w:rsidR="004B085A">
        <w:rPr>
          <w:rFonts w:ascii="Times New Roman" w:hAnsi="Times New Roman" w:cs="Times New Roman"/>
        </w:rPr>
        <w:t xml:space="preserve">, such as the </w:t>
      </w:r>
      <w:proofErr w:type="spellStart"/>
      <w:r w:rsidR="004B085A">
        <w:rPr>
          <w:rFonts w:ascii="Times New Roman" w:hAnsi="Times New Roman" w:cs="Times New Roman"/>
          <w:i/>
          <w:iCs/>
        </w:rPr>
        <w:t>YahaSALMaMAC</w:t>
      </w:r>
      <w:proofErr w:type="spellEnd"/>
      <w:r w:rsidR="004B085A">
        <w:rPr>
          <w:rFonts w:ascii="Times New Roman" w:hAnsi="Times New Roman" w:cs="Times New Roman"/>
          <w:i/>
          <w:iCs/>
        </w:rPr>
        <w:t xml:space="preserve"> Orchestra</w:t>
      </w:r>
      <w:r w:rsidR="004B085A">
        <w:rPr>
          <w:rFonts w:ascii="Times New Roman" w:hAnsi="Times New Roman" w:cs="Times New Roman"/>
        </w:rPr>
        <w:t xml:space="preserve">, involving a </w:t>
      </w:r>
      <w:proofErr w:type="spellStart"/>
      <w:r w:rsidR="004B085A">
        <w:rPr>
          <w:rFonts w:ascii="Times New Roman" w:hAnsi="Times New Roman" w:cs="Times New Roman"/>
        </w:rPr>
        <w:t>Machintosh</w:t>
      </w:r>
      <w:proofErr w:type="spellEnd"/>
      <w:r w:rsidR="004B085A">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sidR="004B085A">
        <w:rPr>
          <w:rFonts w:ascii="Times New Roman" w:hAnsi="Times New Roman" w:cs="Times New Roman"/>
        </w:rPr>
        <w:t>Martirano</w:t>
      </w:r>
      <w:proofErr w:type="spellEnd"/>
      <w:r w:rsidR="004B085A">
        <w:rPr>
          <w:rFonts w:ascii="Times New Roman" w:hAnsi="Times New Roman" w:cs="Times New Roman"/>
        </w:rPr>
        <w:t>.</w:t>
      </w:r>
    </w:p>
    <w:p w14:paraId="5FE4712F" w14:textId="5E30FC45" w:rsidR="00382624" w:rsidRDefault="001B4F74" w:rsidP="00522EB8">
      <w:pPr>
        <w:spacing w:line="480" w:lineRule="auto"/>
        <w:ind w:firstLine="720"/>
        <w:jc w:val="both"/>
        <w:rPr>
          <w:rFonts w:ascii="Times New Roman" w:hAnsi="Times New Roman" w:cs="Times New Roman"/>
        </w:rPr>
      </w:pPr>
      <w:proofErr w:type="spellStart"/>
      <w:r>
        <w:rPr>
          <w:rFonts w:ascii="Times New Roman" w:hAnsi="Times New Roman" w:cs="Times New Roman"/>
        </w:rPr>
        <w:t>Martirano</w:t>
      </w:r>
      <w:proofErr w:type="spellEnd"/>
      <w:r>
        <w:rPr>
          <w:rFonts w:ascii="Times New Roman" w:hAnsi="Times New Roman" w:cs="Times New Roman"/>
        </w:rPr>
        <w:t xml:space="preserve"> concluded his </w:t>
      </w:r>
      <w:r>
        <w:rPr>
          <w:rFonts w:ascii="Times New Roman" w:hAnsi="Times New Roman" w:cs="Times New Roman"/>
          <w:i/>
          <w:iCs/>
        </w:rPr>
        <w:t xml:space="preserve">Progress Report #1 </w:t>
      </w:r>
      <w:r>
        <w:rPr>
          <w:rFonts w:ascii="Times New Roman" w:hAnsi="Times New Roman" w:cs="Times New Roman"/>
        </w:rPr>
        <w:t>(</w:t>
      </w:r>
      <w:proofErr w:type="spellStart"/>
      <w:r>
        <w:rPr>
          <w:rFonts w:ascii="Times New Roman" w:hAnsi="Times New Roman" w:cs="Times New Roman"/>
        </w:rPr>
        <w:t>Martirano</w:t>
      </w:r>
      <w:proofErr w:type="spellEnd"/>
      <w:r>
        <w:rPr>
          <w:rFonts w:ascii="Times New Roman" w:hAnsi="Times New Roman" w:cs="Times New Roman"/>
        </w:rPr>
        <w:t xml:space="preserve">, 1971) with a short chapter entitled “What is real time?”, consisting mostly of a series of questions concerning such topic, sometimes of a puzzling nature. He ends up with the somewhat cryptically typed </w:t>
      </w:r>
      <w:r w:rsidR="00FD7856">
        <w:rPr>
          <w:rFonts w:ascii="Times New Roman" w:hAnsi="Times New Roman" w:cs="Times New Roman"/>
        </w:rPr>
        <w:t xml:space="preserve">answer </w:t>
      </w:r>
      <w:r>
        <w:rPr>
          <w:rFonts w:ascii="Times New Roman" w:hAnsi="Times New Roman" w:cs="Times New Roman"/>
        </w:rPr>
        <w:t>“The best is A HEAD</w:t>
      </w:r>
      <w:r w:rsidR="00FD7856">
        <w:rPr>
          <w:rFonts w:ascii="Times New Roman" w:hAnsi="Times New Roman" w:cs="Times New Roman"/>
        </w:rPr>
        <w:t xml:space="preserve">.”. And it </w:t>
      </w:r>
      <w:r w:rsidR="006F5B1E">
        <w:rPr>
          <w:rFonts w:ascii="Times New Roman" w:hAnsi="Times New Roman" w:cs="Times New Roman"/>
        </w:rPr>
        <w:t>indeed was</w:t>
      </w:r>
      <w:r w:rsidR="00702EC9">
        <w:rPr>
          <w:rFonts w:ascii="Times New Roman" w:hAnsi="Times New Roman" w:cs="Times New Roman"/>
        </w:rPr>
        <w:t>, with other p</w:t>
      </w:r>
      <w:r w:rsidR="0095613C">
        <w:rPr>
          <w:rFonts w:ascii="Times New Roman" w:hAnsi="Times New Roman" w:cs="Times New Roman"/>
        </w:rPr>
        <w:t xml:space="preserve">ieces like Lewis’ </w:t>
      </w:r>
      <w:del w:id="19" w:author="Ronald Kuivila" w:date="2022-01-05T11:25:00Z">
        <w:r w:rsidR="0095613C" w:rsidDel="00DD66EC">
          <w:rPr>
            <w:rFonts w:ascii="Times New Roman" w:hAnsi="Times New Roman" w:cs="Times New Roman"/>
            <w:i/>
            <w:iCs/>
          </w:rPr>
          <w:delText xml:space="preserve">Vogayger </w:delText>
        </w:r>
      </w:del>
      <w:ins w:id="20" w:author="Ronald Kuivila" w:date="2022-01-05T11:25:00Z">
        <w:r w:rsidR="00DD66EC">
          <w:rPr>
            <w:rFonts w:ascii="Times New Roman" w:hAnsi="Times New Roman" w:cs="Times New Roman"/>
            <w:i/>
            <w:iCs/>
          </w:rPr>
          <w:t>Vo</w:t>
        </w:r>
        <w:r w:rsidR="00DD66EC">
          <w:rPr>
            <w:rFonts w:ascii="Times New Roman" w:hAnsi="Times New Roman" w:cs="Times New Roman"/>
            <w:i/>
            <w:iCs/>
          </w:rPr>
          <w:t>ya</w:t>
        </w:r>
        <w:r w:rsidR="00DD66EC">
          <w:rPr>
            <w:rFonts w:ascii="Times New Roman" w:hAnsi="Times New Roman" w:cs="Times New Roman"/>
            <w:i/>
            <w:iCs/>
          </w:rPr>
          <w:t xml:space="preserve">ger </w:t>
        </w:r>
      </w:ins>
      <w:r w:rsidR="0095613C">
        <w:rPr>
          <w:rFonts w:ascii="Times New Roman" w:hAnsi="Times New Roman" w:cs="Times New Roman"/>
        </w:rPr>
        <w:t xml:space="preserve">(1987) and Rowe’s </w:t>
      </w:r>
      <w:proofErr w:type="spellStart"/>
      <w:r w:rsidR="0095613C">
        <w:rPr>
          <w:rFonts w:ascii="Times New Roman" w:hAnsi="Times New Roman" w:cs="Times New Roman"/>
          <w:i/>
          <w:iCs/>
        </w:rPr>
        <w:t>Martime</w:t>
      </w:r>
      <w:proofErr w:type="spellEnd"/>
      <w:r w:rsidR="0095613C">
        <w:rPr>
          <w:rFonts w:ascii="Times New Roman" w:hAnsi="Times New Roman" w:cs="Times New Roman"/>
          <w:i/>
          <w:iCs/>
        </w:rPr>
        <w:t xml:space="preserve"> </w:t>
      </w:r>
      <w:r w:rsidR="0095613C">
        <w:rPr>
          <w:rFonts w:ascii="Times New Roman" w:hAnsi="Times New Roman" w:cs="Times New Roman"/>
        </w:rPr>
        <w:t xml:space="preserve">(1992) </w:t>
      </w:r>
      <w:r w:rsidR="00702EC9">
        <w:rPr>
          <w:rFonts w:ascii="Times New Roman" w:hAnsi="Times New Roman" w:cs="Times New Roman"/>
        </w:rPr>
        <w:t xml:space="preserve">(to name just a couple) </w:t>
      </w:r>
      <w:r w:rsidR="0095613C">
        <w:rPr>
          <w:rFonts w:ascii="Times New Roman" w:hAnsi="Times New Roman" w:cs="Times New Roman"/>
        </w:rPr>
        <w:t>contin</w:t>
      </w:r>
      <w:r w:rsidR="00702EC9">
        <w:rPr>
          <w:rFonts w:ascii="Times New Roman" w:hAnsi="Times New Roman" w:cs="Times New Roman"/>
        </w:rPr>
        <w:t xml:space="preserve">uing these developments. </w:t>
      </w:r>
    </w:p>
    <w:p w14:paraId="0FC40114" w14:textId="156FE830" w:rsidR="009C6DFF" w:rsidRPr="00710A9B" w:rsidRDefault="00702EC9" w:rsidP="00522EB8">
      <w:pPr>
        <w:spacing w:line="480" w:lineRule="auto"/>
        <w:ind w:firstLine="720"/>
        <w:jc w:val="both"/>
        <w:rPr>
          <w:rFonts w:ascii="Times New Roman" w:hAnsi="Times New Roman" w:cs="Times New Roman"/>
        </w:rPr>
      </w:pPr>
      <w:r>
        <w:rPr>
          <w:rFonts w:ascii="Times New Roman" w:hAnsi="Times New Roman" w:cs="Times New Roman"/>
        </w:rPr>
        <w:t>The</w:t>
      </w:r>
      <w:r w:rsidR="006F5B1E">
        <w:rPr>
          <w:rFonts w:ascii="Times New Roman" w:hAnsi="Times New Roman" w:cs="Times New Roman"/>
        </w:rPr>
        <w:t xml:space="preserve"> next half century oversaw an exponential increase in the creation of interactive music</w:t>
      </w:r>
      <w:r w:rsidR="00E87490">
        <w:rPr>
          <w:rFonts w:ascii="Times New Roman" w:hAnsi="Times New Roman" w:cs="Times New Roman"/>
        </w:rPr>
        <w:t xml:space="preserve"> and real-time </w:t>
      </w:r>
      <w:proofErr w:type="spellStart"/>
      <w:r w:rsidR="00E87490">
        <w:rPr>
          <w:rFonts w:ascii="Times New Roman" w:hAnsi="Times New Roman" w:cs="Times New Roman"/>
        </w:rPr>
        <w:t>compostion</w:t>
      </w:r>
      <w:proofErr w:type="spellEnd"/>
      <w:r w:rsidR="00E87490">
        <w:rPr>
          <w:rFonts w:ascii="Times New Roman" w:hAnsi="Times New Roman" w:cs="Times New Roman"/>
        </w:rPr>
        <w:t>/improvisation</w:t>
      </w:r>
      <w:r>
        <w:rPr>
          <w:rFonts w:ascii="Times New Roman" w:hAnsi="Times New Roman" w:cs="Times New Roman"/>
        </w:rPr>
        <w:t>,</w:t>
      </w:r>
      <w:r w:rsidR="0095613C">
        <w:rPr>
          <w:rFonts w:ascii="Times New Roman" w:hAnsi="Times New Roman" w:cs="Times New Roman"/>
        </w:rPr>
        <w:t xml:space="preserve"> aided by</w:t>
      </w:r>
      <w:r w:rsidR="00FD7856">
        <w:rPr>
          <w:rFonts w:ascii="Times New Roman" w:hAnsi="Times New Roman" w:cs="Times New Roman"/>
        </w:rPr>
        <w:t xml:space="preserve"> technological breakthroughs</w:t>
      </w:r>
      <w:r w:rsidR="006E1FC2">
        <w:rPr>
          <w:rFonts w:ascii="Times New Roman" w:hAnsi="Times New Roman" w:cs="Times New Roman"/>
        </w:rPr>
        <w:t>, the development of computer programming languages and sound synthesis software, and research on algorithms for</w:t>
      </w:r>
      <w:r w:rsidR="00AE72AD">
        <w:rPr>
          <w:rFonts w:ascii="Times New Roman" w:hAnsi="Times New Roman" w:cs="Times New Roman"/>
        </w:rPr>
        <w:t xml:space="preserve"> machine listening, real-time digital signal processing and </w:t>
      </w:r>
      <w:r>
        <w:rPr>
          <w:rFonts w:ascii="Times New Roman" w:hAnsi="Times New Roman" w:cs="Times New Roman"/>
        </w:rPr>
        <w:t xml:space="preserve">audio </w:t>
      </w:r>
      <w:r w:rsidR="00AE72AD">
        <w:rPr>
          <w:rFonts w:ascii="Times New Roman" w:hAnsi="Times New Roman" w:cs="Times New Roman"/>
        </w:rPr>
        <w:t xml:space="preserve">synthesis. </w:t>
      </w:r>
      <w:r w:rsidR="0095613C">
        <w:rPr>
          <w:rFonts w:ascii="Times New Roman" w:hAnsi="Times New Roman" w:cs="Times New Roman"/>
        </w:rPr>
        <w:t>Furthermore, the “entry fee” has been steadily decreasing</w:t>
      </w:r>
      <w:r w:rsidR="00382624">
        <w:rPr>
          <w:rFonts w:ascii="Times New Roman" w:hAnsi="Times New Roman" w:cs="Times New Roman"/>
        </w:rPr>
        <w:t xml:space="preserve">. While the first experiments required institutional backing to see the light, </w:t>
      </w:r>
      <w:r w:rsidR="0095613C">
        <w:rPr>
          <w:rFonts w:ascii="Times New Roman" w:hAnsi="Times New Roman" w:cs="Times New Roman"/>
        </w:rPr>
        <w:t xml:space="preserve">powerful </w:t>
      </w:r>
      <w:r>
        <w:rPr>
          <w:rFonts w:ascii="Times New Roman" w:hAnsi="Times New Roman" w:cs="Times New Roman"/>
        </w:rPr>
        <w:t>open-source</w:t>
      </w:r>
      <w:r w:rsidR="0095613C">
        <w:rPr>
          <w:rFonts w:ascii="Times New Roman" w:hAnsi="Times New Roman" w:cs="Times New Roman"/>
        </w:rPr>
        <w:t xml:space="preserve"> software and cheap microcontrollers</w:t>
      </w:r>
      <w:r w:rsidR="00382624">
        <w:rPr>
          <w:rFonts w:ascii="Times New Roman" w:hAnsi="Times New Roman" w:cs="Times New Roman"/>
        </w:rPr>
        <w:t xml:space="preserve"> are</w:t>
      </w:r>
      <w:r w:rsidR="0095613C">
        <w:rPr>
          <w:rFonts w:ascii="Times New Roman" w:hAnsi="Times New Roman" w:cs="Times New Roman"/>
        </w:rPr>
        <w:t xml:space="preserve"> </w:t>
      </w:r>
      <w:r>
        <w:rPr>
          <w:rFonts w:ascii="Times New Roman" w:hAnsi="Times New Roman" w:cs="Times New Roman"/>
        </w:rPr>
        <w:t xml:space="preserve">commonplace now. </w:t>
      </w:r>
      <w:r w:rsidR="00382624">
        <w:rPr>
          <w:rFonts w:ascii="Times New Roman" w:hAnsi="Times New Roman" w:cs="Times New Roman"/>
        </w:rPr>
        <w:t>Few are the prerequisites nowadays beyond a certain patience and frustration tolerance</w:t>
      </w:r>
      <w:r w:rsidR="00E87490">
        <w:rPr>
          <w:rFonts w:ascii="Times New Roman" w:hAnsi="Times New Roman" w:cs="Times New Roman"/>
        </w:rPr>
        <w:t>: while t</w:t>
      </w:r>
      <w:r w:rsidR="00382624">
        <w:rPr>
          <w:rFonts w:ascii="Times New Roman" w:hAnsi="Times New Roman" w:cs="Times New Roman"/>
        </w:rPr>
        <w:t xml:space="preserve">echnology can be unwieldy at times </w:t>
      </w:r>
      <w:r w:rsidR="00E87490">
        <w:rPr>
          <w:rFonts w:ascii="Times New Roman" w:hAnsi="Times New Roman" w:cs="Times New Roman"/>
        </w:rPr>
        <w:t>it’s still within arm’s reach</w:t>
      </w:r>
      <w:r w:rsidR="00382624">
        <w:rPr>
          <w:rFonts w:ascii="Times New Roman" w:hAnsi="Times New Roman" w:cs="Times New Roman"/>
        </w:rPr>
        <w:t xml:space="preserve">. </w:t>
      </w:r>
      <w:r w:rsidR="00E87490">
        <w:rPr>
          <w:rFonts w:ascii="Times New Roman" w:hAnsi="Times New Roman" w:cs="Times New Roman"/>
        </w:rPr>
        <w:t>A world of possibilities has thus been open,</w:t>
      </w:r>
      <w:r w:rsidR="0095613C">
        <w:rPr>
          <w:rFonts w:ascii="Times New Roman" w:hAnsi="Times New Roman" w:cs="Times New Roman"/>
        </w:rPr>
        <w:t xml:space="preserve"> </w:t>
      </w:r>
      <w:r w:rsidR="00E87490">
        <w:rPr>
          <w:rFonts w:ascii="Times New Roman" w:hAnsi="Times New Roman" w:cs="Times New Roman"/>
        </w:rPr>
        <w:t xml:space="preserve">with a </w:t>
      </w:r>
      <w:r w:rsidR="00522EB8">
        <w:rPr>
          <w:rFonts w:ascii="Times New Roman" w:hAnsi="Times New Roman" w:cs="Times New Roman"/>
        </w:rPr>
        <w:t>myriad</w:t>
      </w:r>
      <w:r w:rsidR="00E87490">
        <w:rPr>
          <w:rFonts w:ascii="Times New Roman" w:hAnsi="Times New Roman" w:cs="Times New Roman"/>
        </w:rPr>
        <w:t xml:space="preserve"> of artist</w:t>
      </w:r>
      <w:r w:rsidR="00522EB8">
        <w:rPr>
          <w:rFonts w:ascii="Times New Roman" w:hAnsi="Times New Roman" w:cs="Times New Roman"/>
        </w:rPr>
        <w:t>s</w:t>
      </w:r>
      <w:r w:rsidR="00E87490">
        <w:rPr>
          <w:rFonts w:ascii="Times New Roman" w:hAnsi="Times New Roman" w:cs="Times New Roman"/>
        </w:rPr>
        <w:t xml:space="preserve"> exploring anything f</w:t>
      </w:r>
      <w:r w:rsidR="00AE72AD">
        <w:rPr>
          <w:rFonts w:ascii="Times New Roman" w:hAnsi="Times New Roman" w:cs="Times New Roman"/>
        </w:rPr>
        <w:t xml:space="preserve">rom </w:t>
      </w:r>
      <w:r w:rsidR="00287EA5">
        <w:rPr>
          <w:rFonts w:ascii="Times New Roman" w:hAnsi="Times New Roman" w:cs="Times New Roman"/>
        </w:rPr>
        <w:t>software for collaborative improvisation</w:t>
      </w:r>
      <w:r>
        <w:rPr>
          <w:rFonts w:ascii="Times New Roman" w:hAnsi="Times New Roman" w:cs="Times New Roman"/>
        </w:rPr>
        <w:t xml:space="preserve"> </w:t>
      </w:r>
      <w:r w:rsidR="00287EA5">
        <w:rPr>
          <w:rFonts w:ascii="Times New Roman" w:hAnsi="Times New Roman" w:cs="Times New Roman"/>
        </w:rPr>
        <w:t>to interactive sound art installations</w:t>
      </w:r>
      <w:r w:rsidR="00E87490">
        <w:rPr>
          <w:rFonts w:ascii="Times New Roman" w:hAnsi="Times New Roman" w:cs="Times New Roman"/>
        </w:rPr>
        <w:t>.</w:t>
      </w:r>
    </w:p>
    <w:p w14:paraId="1B9E56C6" w14:textId="1B9023C6" w:rsidR="00FD1DDF" w:rsidRPr="00710A9B" w:rsidRDefault="00FD1DDF" w:rsidP="00522EB8">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ab/>
      </w:r>
    </w:p>
    <w:p w14:paraId="6306DB5A" w14:textId="6022AAE6" w:rsidR="00A008B5" w:rsidRDefault="00A008B5" w:rsidP="00522EB8">
      <w:pPr>
        <w:autoSpaceDE w:val="0"/>
        <w:autoSpaceDN w:val="0"/>
        <w:adjustRightInd w:val="0"/>
        <w:spacing w:line="480" w:lineRule="auto"/>
        <w:ind w:firstLine="720"/>
        <w:jc w:val="both"/>
        <w:rPr>
          <w:rFonts w:ascii="Times New Roman" w:hAnsi="Times New Roman" w:cs="Times New Roman"/>
        </w:rPr>
      </w:pPr>
    </w:p>
    <w:p w14:paraId="2D0334F7" w14:textId="77777777" w:rsidR="000550A5" w:rsidRPr="00710A9B" w:rsidRDefault="000550A5" w:rsidP="00522EB8">
      <w:pPr>
        <w:autoSpaceDE w:val="0"/>
        <w:autoSpaceDN w:val="0"/>
        <w:adjustRightInd w:val="0"/>
        <w:spacing w:line="480" w:lineRule="auto"/>
        <w:ind w:firstLine="720"/>
        <w:jc w:val="both"/>
        <w:rPr>
          <w:rFonts w:ascii="Times New Roman" w:hAnsi="Times New Roman" w:cs="Times New Roman"/>
        </w:rPr>
      </w:pPr>
    </w:p>
    <w:p w14:paraId="141F8C92" w14:textId="3654FCAC" w:rsidR="00A008B5" w:rsidRPr="00710A9B" w:rsidRDefault="00A008B5" w:rsidP="000550A5">
      <w:pPr>
        <w:autoSpaceDE w:val="0"/>
        <w:autoSpaceDN w:val="0"/>
        <w:adjustRightInd w:val="0"/>
        <w:spacing w:line="480" w:lineRule="auto"/>
        <w:ind w:firstLine="720"/>
        <w:jc w:val="center"/>
        <w:rPr>
          <w:rFonts w:ascii="Times New Roman" w:hAnsi="Times New Roman" w:cs="Times New Roman"/>
          <w:sz w:val="36"/>
          <w:szCs w:val="36"/>
        </w:rPr>
      </w:pPr>
      <w:r w:rsidRPr="00710A9B">
        <w:rPr>
          <w:rFonts w:ascii="Times New Roman" w:hAnsi="Times New Roman" w:cs="Times New Roman"/>
          <w:sz w:val="36"/>
          <w:szCs w:val="36"/>
        </w:rPr>
        <w:lastRenderedPageBreak/>
        <w:t>Controllers</w:t>
      </w:r>
    </w:p>
    <w:p w14:paraId="756E2BF2" w14:textId="77777777" w:rsidR="00A008B5" w:rsidRPr="00710A9B" w:rsidRDefault="00A008B5" w:rsidP="00522EB8">
      <w:pPr>
        <w:autoSpaceDE w:val="0"/>
        <w:autoSpaceDN w:val="0"/>
        <w:adjustRightInd w:val="0"/>
        <w:spacing w:line="480" w:lineRule="auto"/>
        <w:ind w:firstLine="720"/>
        <w:jc w:val="both"/>
        <w:rPr>
          <w:rFonts w:ascii="Times New Roman" w:hAnsi="Times New Roman" w:cs="Times New Roman"/>
          <w:sz w:val="36"/>
          <w:szCs w:val="36"/>
        </w:rPr>
      </w:pPr>
    </w:p>
    <w:p w14:paraId="30D5CAA5" w14:textId="1E98DE79" w:rsidR="00A008B5" w:rsidRPr="00710A9B" w:rsidRDefault="00A008B5" w:rsidP="000550A5">
      <w:pPr>
        <w:autoSpaceDE w:val="0"/>
        <w:autoSpaceDN w:val="0"/>
        <w:adjustRightInd w:val="0"/>
        <w:spacing w:line="480" w:lineRule="auto"/>
        <w:ind w:firstLine="720"/>
        <w:jc w:val="center"/>
        <w:rPr>
          <w:rFonts w:ascii="Times New Roman" w:hAnsi="Times New Roman" w:cs="Times New Roman"/>
          <w:sz w:val="36"/>
          <w:szCs w:val="36"/>
        </w:rPr>
      </w:pPr>
      <w:r w:rsidRPr="00710A9B">
        <w:rPr>
          <w:rFonts w:ascii="Times New Roman" w:hAnsi="Times New Roman" w:cs="Times New Roman"/>
          <w:sz w:val="36"/>
          <w:szCs w:val="36"/>
        </w:rPr>
        <w:t>Mapping</w:t>
      </w:r>
    </w:p>
    <w:p w14:paraId="699B8FA9" w14:textId="1F073FE0" w:rsidR="00A008B5" w:rsidRDefault="00710A9B" w:rsidP="00522EB8">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 xml:space="preserve">Constraints </w:t>
      </w:r>
      <w:proofErr w:type="spellStart"/>
      <w:r w:rsidRPr="00710A9B">
        <w:rPr>
          <w:rFonts w:ascii="Times New Roman" w:hAnsi="Times New Roman" w:cs="Times New Roman"/>
        </w:rPr>
        <w:t>afordances</w:t>
      </w:r>
      <w:proofErr w:type="spellEnd"/>
    </w:p>
    <w:p w14:paraId="742A449F" w14:textId="76480743" w:rsidR="00710A9B" w:rsidRDefault="00710A9B"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Murray </w:t>
      </w:r>
      <w:proofErr w:type="spellStart"/>
      <w:r>
        <w:rPr>
          <w:rFonts w:ascii="Times New Roman" w:hAnsi="Times New Roman" w:cs="Times New Roman"/>
        </w:rPr>
        <w:t>browne</w:t>
      </w:r>
      <w:proofErr w:type="spellEnd"/>
    </w:p>
    <w:p w14:paraId="444B84FC" w14:textId="77777777" w:rsidR="00D00116" w:rsidRDefault="00D00116" w:rsidP="00522EB8">
      <w:pPr>
        <w:autoSpaceDE w:val="0"/>
        <w:autoSpaceDN w:val="0"/>
        <w:adjustRightInd w:val="0"/>
        <w:spacing w:line="480" w:lineRule="auto"/>
        <w:ind w:firstLine="720"/>
        <w:jc w:val="both"/>
        <w:rPr>
          <w:rFonts w:ascii="Times New Roman" w:hAnsi="Times New Roman" w:cs="Times New Roman"/>
        </w:rPr>
      </w:pPr>
    </w:p>
    <w:p w14:paraId="4BD8D950" w14:textId="474D29C3" w:rsidR="003B0AC7" w:rsidRPr="00D00116" w:rsidRDefault="00A008B5" w:rsidP="000550A5">
      <w:pPr>
        <w:autoSpaceDE w:val="0"/>
        <w:autoSpaceDN w:val="0"/>
        <w:adjustRightInd w:val="0"/>
        <w:spacing w:line="480" w:lineRule="auto"/>
        <w:ind w:firstLine="720"/>
        <w:jc w:val="center"/>
        <w:rPr>
          <w:rFonts w:ascii="Times New Roman" w:hAnsi="Times New Roman" w:cs="Times New Roman"/>
          <w:sz w:val="36"/>
          <w:szCs w:val="36"/>
        </w:rPr>
      </w:pPr>
      <w:r w:rsidRPr="00710A9B">
        <w:rPr>
          <w:rFonts w:ascii="Times New Roman" w:hAnsi="Times New Roman" w:cs="Times New Roman"/>
          <w:sz w:val="36"/>
          <w:szCs w:val="36"/>
        </w:rPr>
        <w:t>Algorithms</w:t>
      </w:r>
    </w:p>
    <w:p w14:paraId="6F754D81" w14:textId="24D2D5ED" w:rsidR="003B0AC7" w:rsidRPr="00710A9B" w:rsidRDefault="001617B3" w:rsidP="004B4999">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Composed instrument</w:t>
      </w:r>
    </w:p>
    <w:p w14:paraId="71D60210" w14:textId="3D40D907" w:rsidR="00E7089F" w:rsidRDefault="00E7089F" w:rsidP="00522EB8">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My motivations</w:t>
      </w:r>
    </w:p>
    <w:p w14:paraId="7BD2A952" w14:textId="01B8564A" w:rsidR="001F0F25" w:rsidRDefault="001F0F25"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Teitelbaum article </w:t>
      </w:r>
      <w:proofErr w:type="spellStart"/>
      <w:r>
        <w:rPr>
          <w:rFonts w:ascii="Times New Roman" w:hAnsi="Times New Roman" w:cs="Times New Roman"/>
        </w:rPr>
        <w:t>pg</w:t>
      </w:r>
      <w:proofErr w:type="spellEnd"/>
      <w:r>
        <w:rPr>
          <w:rFonts w:ascii="Times New Roman" w:hAnsi="Times New Roman" w:cs="Times New Roman"/>
        </w:rPr>
        <w:t xml:space="preserve"> 3</w:t>
      </w:r>
    </w:p>
    <w:p w14:paraId="17D3060A" w14:textId="159B671C" w:rsidR="00D00116" w:rsidRDefault="00D00116" w:rsidP="00522EB8">
      <w:pPr>
        <w:autoSpaceDE w:val="0"/>
        <w:autoSpaceDN w:val="0"/>
        <w:adjustRightInd w:val="0"/>
        <w:spacing w:line="480" w:lineRule="auto"/>
        <w:ind w:firstLine="720"/>
        <w:jc w:val="both"/>
        <w:rPr>
          <w:rFonts w:ascii="Times New Roman" w:hAnsi="Times New Roman" w:cs="Times New Roman"/>
        </w:rPr>
      </w:pPr>
    </w:p>
    <w:p w14:paraId="7CDD0768" w14:textId="18B82255" w:rsidR="00D00116" w:rsidRPr="00D00116" w:rsidRDefault="000550A5" w:rsidP="000550A5">
      <w:pPr>
        <w:autoSpaceDE w:val="0"/>
        <w:autoSpaceDN w:val="0"/>
        <w:adjustRightInd w:val="0"/>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t>Machine Learning</w:t>
      </w:r>
    </w:p>
    <w:p w14:paraId="05CF4D81" w14:textId="1DE6BD45" w:rsidR="00D00116" w:rsidRDefault="002D06A0"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AI/animism</w:t>
      </w:r>
    </w:p>
    <w:p w14:paraId="37F7D483" w14:textId="087DFA47" w:rsidR="002D06A0" w:rsidRPr="00710A9B" w:rsidRDefault="002D06A0"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Heidegger’s Dasein</w:t>
      </w:r>
    </w:p>
    <w:p w14:paraId="09E71422" w14:textId="00FC01BF" w:rsidR="00E7089F" w:rsidRDefault="00E7089F" w:rsidP="00522EB8">
      <w:pPr>
        <w:autoSpaceDE w:val="0"/>
        <w:autoSpaceDN w:val="0"/>
        <w:adjustRightInd w:val="0"/>
        <w:spacing w:line="480" w:lineRule="auto"/>
        <w:ind w:firstLine="720"/>
        <w:jc w:val="both"/>
      </w:pPr>
    </w:p>
    <w:p w14:paraId="5EDBA200" w14:textId="77777777" w:rsidR="00E7089F" w:rsidRDefault="00E7089F" w:rsidP="00522EB8">
      <w:pPr>
        <w:autoSpaceDE w:val="0"/>
        <w:autoSpaceDN w:val="0"/>
        <w:adjustRightInd w:val="0"/>
        <w:spacing w:line="480" w:lineRule="auto"/>
        <w:ind w:firstLine="720"/>
        <w:jc w:val="both"/>
      </w:pPr>
    </w:p>
    <w:p w14:paraId="53084C5E" w14:textId="77777777" w:rsidR="003B0AC7" w:rsidRDefault="003B0AC7" w:rsidP="00522EB8">
      <w:pPr>
        <w:autoSpaceDE w:val="0"/>
        <w:autoSpaceDN w:val="0"/>
        <w:adjustRightInd w:val="0"/>
        <w:spacing w:line="480" w:lineRule="auto"/>
        <w:ind w:firstLine="720"/>
        <w:jc w:val="both"/>
      </w:pPr>
    </w:p>
    <w:p w14:paraId="792970AD" w14:textId="77777777" w:rsidR="003B0AC7" w:rsidRDefault="003B0AC7" w:rsidP="00522EB8">
      <w:pPr>
        <w:autoSpaceDE w:val="0"/>
        <w:autoSpaceDN w:val="0"/>
        <w:adjustRightInd w:val="0"/>
        <w:spacing w:line="480" w:lineRule="auto"/>
        <w:ind w:firstLine="720"/>
        <w:jc w:val="both"/>
      </w:pPr>
    </w:p>
    <w:p w14:paraId="0899DBDC" w14:textId="77777777" w:rsidR="003B0AC7" w:rsidRDefault="003B0AC7" w:rsidP="00522EB8">
      <w:pPr>
        <w:autoSpaceDE w:val="0"/>
        <w:autoSpaceDN w:val="0"/>
        <w:adjustRightInd w:val="0"/>
        <w:spacing w:line="480" w:lineRule="auto"/>
        <w:ind w:firstLine="720"/>
        <w:jc w:val="both"/>
      </w:pPr>
    </w:p>
    <w:p w14:paraId="7ED349C0" w14:textId="77777777" w:rsidR="003B0AC7" w:rsidRDefault="003B0AC7" w:rsidP="00522EB8">
      <w:pPr>
        <w:autoSpaceDE w:val="0"/>
        <w:autoSpaceDN w:val="0"/>
        <w:adjustRightInd w:val="0"/>
        <w:spacing w:line="480" w:lineRule="auto"/>
        <w:ind w:firstLine="720"/>
        <w:jc w:val="both"/>
      </w:pPr>
    </w:p>
    <w:p w14:paraId="2A248E55" w14:textId="77777777" w:rsidR="003B0AC7" w:rsidRPr="00D11931" w:rsidRDefault="003B0AC7" w:rsidP="00CC6EB8">
      <w:pPr>
        <w:autoSpaceDE w:val="0"/>
        <w:autoSpaceDN w:val="0"/>
        <w:adjustRightInd w:val="0"/>
        <w:spacing w:line="480" w:lineRule="auto"/>
        <w:jc w:val="both"/>
        <w:rPr>
          <w:rFonts w:ascii="Arial" w:hAnsi="Arial" w:cs="Arial"/>
        </w:rPr>
      </w:pPr>
    </w:p>
    <w:p w14:paraId="34C82B8A" w14:textId="22156731" w:rsidR="003B0AC7" w:rsidRPr="00BC5767" w:rsidRDefault="003B0AC7" w:rsidP="00BC5767">
      <w:pPr>
        <w:autoSpaceDE w:val="0"/>
        <w:autoSpaceDN w:val="0"/>
        <w:adjustRightInd w:val="0"/>
        <w:spacing w:line="480" w:lineRule="auto"/>
        <w:ind w:firstLine="720"/>
        <w:jc w:val="center"/>
        <w:rPr>
          <w:rFonts w:ascii="Arial" w:hAnsi="Arial" w:cs="Arial"/>
          <w:sz w:val="32"/>
          <w:szCs w:val="32"/>
        </w:rPr>
      </w:pPr>
      <w:r w:rsidRPr="00BC5767">
        <w:rPr>
          <w:rFonts w:ascii="Arial" w:hAnsi="Arial" w:cs="Arial"/>
          <w:sz w:val="32"/>
          <w:szCs w:val="32"/>
        </w:rPr>
        <w:lastRenderedPageBreak/>
        <w:t>Bibliography</w:t>
      </w:r>
    </w:p>
    <w:p w14:paraId="7E3B2133"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3D759A16"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Beilharz</w:t>
      </w:r>
      <w:proofErr w:type="spellEnd"/>
      <w:r w:rsidRPr="00D11931">
        <w:rPr>
          <w:rFonts w:ascii="Arial" w:hAnsi="Arial" w:cs="Arial"/>
        </w:rPr>
        <w:t xml:space="preserve">, Kirsty. (2011). Tele-touch embodied controllers: posthuman gestural interaction in music performance. </w:t>
      </w:r>
      <w:r w:rsidRPr="00D11931">
        <w:rPr>
          <w:rFonts w:ascii="Arial" w:hAnsi="Arial" w:cs="Arial"/>
          <w:i/>
          <w:iCs/>
        </w:rPr>
        <w:t>Social semiotics, 21</w:t>
      </w:r>
      <w:r w:rsidRPr="00D11931">
        <w:rPr>
          <w:rFonts w:ascii="Arial" w:hAnsi="Arial" w:cs="Arial"/>
        </w:rPr>
        <w:t xml:space="preserve">(4), 547-568. </w:t>
      </w:r>
    </w:p>
    <w:p w14:paraId="63A521D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511146B8"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Birnbaum, David, </w:t>
      </w:r>
      <w:proofErr w:type="spellStart"/>
      <w:r w:rsidRPr="00D11931">
        <w:rPr>
          <w:rFonts w:ascii="Arial" w:hAnsi="Arial" w:cs="Arial"/>
        </w:rPr>
        <w:t>Fiebrink</w:t>
      </w:r>
      <w:proofErr w:type="spellEnd"/>
      <w:r w:rsidRPr="00D11931">
        <w:rPr>
          <w:rFonts w:ascii="Arial" w:hAnsi="Arial" w:cs="Arial"/>
        </w:rPr>
        <w:t xml:space="preserve">, Rebecca, Malloch, Joseph, &amp; </w:t>
      </w:r>
      <w:proofErr w:type="spellStart"/>
      <w:r w:rsidRPr="00D11931">
        <w:rPr>
          <w:rFonts w:ascii="Arial" w:hAnsi="Arial" w:cs="Arial"/>
        </w:rPr>
        <w:t>Wanderley</w:t>
      </w:r>
      <w:proofErr w:type="spellEnd"/>
      <w:r w:rsidRPr="00D11931">
        <w:rPr>
          <w:rFonts w:ascii="Arial" w:hAnsi="Arial" w:cs="Arial"/>
        </w:rPr>
        <w:t xml:space="preserve">, Marcelo M. (2005). </w:t>
      </w:r>
      <w:r w:rsidRPr="00D11931">
        <w:rPr>
          <w:rFonts w:ascii="Arial" w:hAnsi="Arial" w:cs="Arial"/>
          <w:i/>
          <w:iCs/>
        </w:rPr>
        <w:t>Towards a Dimension Space for Musical Devices</w:t>
      </w:r>
      <w:r w:rsidRPr="00D11931">
        <w:rPr>
          <w:rFonts w:ascii="Arial" w:hAnsi="Arial" w:cs="Arial"/>
        </w:rPr>
        <w:t xml:space="preserve"> Conference on New Instruments for Musical </w:t>
      </w:r>
      <w:proofErr w:type="gramStart"/>
      <w:r w:rsidRPr="00D11931">
        <w:rPr>
          <w:rFonts w:ascii="Arial" w:hAnsi="Arial" w:cs="Arial"/>
        </w:rPr>
        <w:t>Expression,,</w:t>
      </w:r>
      <w:proofErr w:type="gramEnd"/>
      <w:r w:rsidRPr="00D11931">
        <w:rPr>
          <w:rFonts w:ascii="Arial" w:hAnsi="Arial" w:cs="Arial"/>
        </w:rPr>
        <w:t xml:space="preserve"> Vancouver, BC, Canada. </w:t>
      </w:r>
    </w:p>
    <w:p w14:paraId="1ED2F177"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1D8615EF"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Caramiaux</w:t>
      </w:r>
      <w:proofErr w:type="spellEnd"/>
      <w:r w:rsidRPr="00D11931">
        <w:rPr>
          <w:rFonts w:ascii="Arial" w:hAnsi="Arial" w:cs="Arial"/>
        </w:rPr>
        <w:t xml:space="preserve">, Baptiste, Françoise, Jules, Schnell, Norbert, &amp; Bevilacqua, Frédéric. (2014). Mapping Through Listening. </w:t>
      </w:r>
      <w:r w:rsidRPr="00D11931">
        <w:rPr>
          <w:rFonts w:ascii="Arial" w:hAnsi="Arial" w:cs="Arial"/>
          <w:i/>
          <w:iCs/>
        </w:rPr>
        <w:t>Computer music journal, 38</w:t>
      </w:r>
      <w:r w:rsidRPr="00D11931">
        <w:rPr>
          <w:rFonts w:ascii="Arial" w:hAnsi="Arial" w:cs="Arial"/>
        </w:rPr>
        <w:t xml:space="preserve">(3), 34-48. </w:t>
      </w:r>
    </w:p>
    <w:p w14:paraId="3C04320A"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080076AA"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Chadabe</w:t>
      </w:r>
      <w:proofErr w:type="spellEnd"/>
      <w:r w:rsidRPr="00D11931">
        <w:rPr>
          <w:rFonts w:ascii="Arial" w:hAnsi="Arial" w:cs="Arial"/>
        </w:rPr>
        <w:t xml:space="preserve">, Joel. (1984). Interactive Composing: An Overview. </w:t>
      </w:r>
      <w:r w:rsidRPr="00D11931">
        <w:rPr>
          <w:rFonts w:ascii="Arial" w:hAnsi="Arial" w:cs="Arial"/>
          <w:i/>
          <w:iCs/>
        </w:rPr>
        <w:t>Computer music journal, 8</w:t>
      </w:r>
      <w:r w:rsidRPr="00D11931">
        <w:rPr>
          <w:rFonts w:ascii="Arial" w:hAnsi="Arial" w:cs="Arial"/>
        </w:rPr>
        <w:t xml:space="preserve">(1), 22-27. </w:t>
      </w:r>
    </w:p>
    <w:p w14:paraId="14D500B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4A8A6093"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Chadabe</w:t>
      </w:r>
      <w:proofErr w:type="spellEnd"/>
      <w:r w:rsidRPr="00D11931">
        <w:rPr>
          <w:rFonts w:ascii="Arial" w:hAnsi="Arial" w:cs="Arial"/>
        </w:rPr>
        <w:t>, Joel. (2002). The Limitations of Mapping and a Structural Descriptive in Electronic Instruments. [Paper presentation]. Conference on New Instruments for Musical Expression, Dublin, Ireland.</w:t>
      </w:r>
    </w:p>
    <w:p w14:paraId="39A7C24B"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73D57762"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Cook, Perry R. (2001). </w:t>
      </w:r>
      <w:r w:rsidRPr="00D11931">
        <w:rPr>
          <w:rFonts w:ascii="Arial" w:hAnsi="Arial" w:cs="Arial"/>
          <w:i/>
          <w:iCs/>
        </w:rPr>
        <w:t>Principles for Designing Computer Music Controllers</w:t>
      </w:r>
      <w:r w:rsidRPr="00D11931">
        <w:rPr>
          <w:rFonts w:ascii="Arial" w:hAnsi="Arial" w:cs="Arial"/>
        </w:rPr>
        <w:t xml:space="preserve"> Conference on New Instruments for Musical Expression, Seattle, USA. </w:t>
      </w:r>
    </w:p>
    <w:p w14:paraId="5F51D705"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1B2D4B9"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lastRenderedPageBreak/>
        <w:t>Doornbusch</w:t>
      </w:r>
      <w:proofErr w:type="spellEnd"/>
      <w:r w:rsidRPr="00D11931">
        <w:rPr>
          <w:rFonts w:ascii="Arial" w:hAnsi="Arial" w:cs="Arial"/>
        </w:rPr>
        <w:t xml:space="preserve">, Paul. (2002). Composers' views on mapping in algorithmic composition.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145-156. </w:t>
      </w:r>
    </w:p>
    <w:p w14:paraId="2497AB5B"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99575FB"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Fiebrink</w:t>
      </w:r>
      <w:proofErr w:type="spellEnd"/>
      <w:r w:rsidRPr="00D11931">
        <w:rPr>
          <w:rFonts w:ascii="Arial" w:hAnsi="Arial" w:cs="Arial"/>
        </w:rPr>
        <w:t xml:space="preserve">, Rebecca, &amp; </w:t>
      </w:r>
      <w:proofErr w:type="spellStart"/>
      <w:r w:rsidRPr="00D11931">
        <w:rPr>
          <w:rFonts w:ascii="Arial" w:hAnsi="Arial" w:cs="Arial"/>
        </w:rPr>
        <w:t>Caramiaux</w:t>
      </w:r>
      <w:proofErr w:type="spellEnd"/>
      <w:r w:rsidRPr="00D11931">
        <w:rPr>
          <w:rFonts w:ascii="Arial" w:hAnsi="Arial" w:cs="Arial"/>
        </w:rPr>
        <w:t xml:space="preserve">, Baptiste. (2018). The Machine Learning Algorithm as Creative Musical Tool. In Roger T. Dean &amp; Alex McLean (Eds.), </w:t>
      </w:r>
      <w:r w:rsidRPr="00D11931">
        <w:rPr>
          <w:rFonts w:ascii="Arial" w:hAnsi="Arial" w:cs="Arial"/>
          <w:i/>
          <w:iCs/>
        </w:rPr>
        <w:t>Oxford Handbook of Algorithmic Music</w:t>
      </w:r>
      <w:r w:rsidRPr="00D11931">
        <w:rPr>
          <w:rFonts w:ascii="Arial" w:hAnsi="Arial" w:cs="Arial"/>
        </w:rPr>
        <w:t xml:space="preserve">. Oxford University Press. </w:t>
      </w:r>
    </w:p>
    <w:p w14:paraId="25DC19AB"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07D175CA"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Fiebrink</w:t>
      </w:r>
      <w:proofErr w:type="spellEnd"/>
      <w:r w:rsidRPr="00D11931">
        <w:rPr>
          <w:rFonts w:ascii="Arial" w:hAnsi="Arial" w:cs="Arial"/>
        </w:rPr>
        <w:t xml:space="preserve">, Rebecca Anne. (January 2011). </w:t>
      </w:r>
      <w:r w:rsidRPr="00D11931">
        <w:rPr>
          <w:rFonts w:ascii="Arial" w:hAnsi="Arial" w:cs="Arial"/>
          <w:i/>
          <w:iCs/>
        </w:rPr>
        <w:t>Real-time Human Interaction with Supervised Learning Algorithms for Music Composition and Performance</w:t>
      </w:r>
      <w:r w:rsidRPr="00D11931">
        <w:rPr>
          <w:rFonts w:ascii="Arial" w:hAnsi="Arial" w:cs="Arial"/>
        </w:rPr>
        <w:t xml:space="preserve"> PhD Thesis, Princeton University. Princeton, NJ, USA. </w:t>
      </w:r>
    </w:p>
    <w:p w14:paraId="09A0707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B086EC2"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Goudeseune</w:t>
      </w:r>
      <w:proofErr w:type="spellEnd"/>
      <w:r w:rsidRPr="00D11931">
        <w:rPr>
          <w:rFonts w:ascii="Arial" w:hAnsi="Arial" w:cs="Arial"/>
        </w:rPr>
        <w:t xml:space="preserve">, Camille. (2002). Interpolated mappings for musical instruments.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85-96. </w:t>
      </w:r>
    </w:p>
    <w:p w14:paraId="3D8DF247"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0994538E"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Hunt, Andy, &amp; </w:t>
      </w:r>
      <w:proofErr w:type="spellStart"/>
      <w:r w:rsidRPr="00D11931">
        <w:rPr>
          <w:rFonts w:ascii="Arial" w:hAnsi="Arial" w:cs="Arial"/>
        </w:rPr>
        <w:t>Wanderley</w:t>
      </w:r>
      <w:proofErr w:type="spellEnd"/>
      <w:r w:rsidRPr="00D11931">
        <w:rPr>
          <w:rFonts w:ascii="Arial" w:hAnsi="Arial" w:cs="Arial"/>
        </w:rPr>
        <w:t xml:space="preserve">, Marcelo M. (2002). Mapping performer parameters to synthesis engines.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97-108. </w:t>
      </w:r>
    </w:p>
    <w:p w14:paraId="1A56262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7603AA5E" w14:textId="3123BCE3" w:rsidR="003B0AC7"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Hunt, Andy, </w:t>
      </w:r>
      <w:proofErr w:type="spellStart"/>
      <w:r w:rsidRPr="00D11931">
        <w:rPr>
          <w:rFonts w:ascii="Arial" w:hAnsi="Arial" w:cs="Arial"/>
        </w:rPr>
        <w:t>Wanderley</w:t>
      </w:r>
      <w:proofErr w:type="spellEnd"/>
      <w:r w:rsidRPr="00D11931">
        <w:rPr>
          <w:rFonts w:ascii="Arial" w:hAnsi="Arial" w:cs="Arial"/>
        </w:rPr>
        <w:t xml:space="preserve">, Marcelo M., &amp; Paradis, Matthew. (2003). The Importance of Parameter Mapping in Electronic Instrument Design. </w:t>
      </w:r>
      <w:r w:rsidRPr="00D11931">
        <w:rPr>
          <w:rFonts w:ascii="Arial" w:hAnsi="Arial" w:cs="Arial"/>
          <w:i/>
          <w:iCs/>
        </w:rPr>
        <w:t>Journal of new music research, 32</w:t>
      </w:r>
      <w:r w:rsidRPr="00D11931">
        <w:rPr>
          <w:rFonts w:ascii="Arial" w:hAnsi="Arial" w:cs="Arial"/>
        </w:rPr>
        <w:t xml:space="preserve">(4), 429-440. </w:t>
      </w:r>
    </w:p>
    <w:p w14:paraId="431225F5" w14:textId="77777777" w:rsidR="00C375D9" w:rsidRDefault="00C375D9" w:rsidP="00522EB8">
      <w:pPr>
        <w:autoSpaceDE w:val="0"/>
        <w:autoSpaceDN w:val="0"/>
        <w:adjustRightInd w:val="0"/>
        <w:spacing w:line="480" w:lineRule="auto"/>
        <w:ind w:firstLine="720"/>
        <w:jc w:val="both"/>
        <w:rPr>
          <w:rFonts w:ascii="Arial" w:hAnsi="Arial" w:cs="Arial"/>
        </w:rPr>
      </w:pPr>
    </w:p>
    <w:p w14:paraId="6C541B6E" w14:textId="02915C76" w:rsidR="00C375D9" w:rsidRDefault="00C375D9" w:rsidP="00522EB8">
      <w:pPr>
        <w:autoSpaceDE w:val="0"/>
        <w:autoSpaceDN w:val="0"/>
        <w:adjustRightInd w:val="0"/>
        <w:spacing w:line="480" w:lineRule="auto"/>
        <w:ind w:firstLine="720"/>
        <w:jc w:val="both"/>
        <w:rPr>
          <w:rFonts w:ascii="Helvetica" w:hAnsi="Helvetica" w:cs="Helvetica"/>
        </w:rPr>
      </w:pPr>
      <w:proofErr w:type="spellStart"/>
      <w:r>
        <w:rPr>
          <w:rFonts w:ascii="Helvetica" w:hAnsi="Helvetica" w:cs="Helvetica"/>
        </w:rPr>
        <w:lastRenderedPageBreak/>
        <w:t>Jordá</w:t>
      </w:r>
      <w:proofErr w:type="spellEnd"/>
      <w:r>
        <w:rPr>
          <w:rFonts w:ascii="Helvetica" w:hAnsi="Helvetica" w:cs="Helvetica"/>
        </w:rPr>
        <w:t xml:space="preserve">, </w:t>
      </w:r>
      <w:proofErr w:type="spellStart"/>
      <w:r>
        <w:rPr>
          <w:rFonts w:ascii="Helvetica" w:hAnsi="Helvetica" w:cs="Helvetica"/>
        </w:rPr>
        <w:t>Sergi</w:t>
      </w:r>
      <w:proofErr w:type="spellEnd"/>
      <w:r>
        <w:rPr>
          <w:rFonts w:ascii="Helvetica" w:hAnsi="Helvetica" w:cs="Helvetica"/>
        </w:rPr>
        <w:t xml:space="preserve">, Kaltenbrunner, Martin, Geiger, Gunter, &amp; </w:t>
      </w:r>
      <w:proofErr w:type="spellStart"/>
      <w:r>
        <w:rPr>
          <w:rFonts w:ascii="Helvetica" w:hAnsi="Helvetica" w:cs="Helvetica"/>
        </w:rPr>
        <w:t>Bencina</w:t>
      </w:r>
      <w:proofErr w:type="spellEnd"/>
      <w:r>
        <w:rPr>
          <w:rFonts w:ascii="Helvetica" w:hAnsi="Helvetica" w:cs="Helvetica"/>
        </w:rPr>
        <w:t xml:space="preserve">, Ross. (2005). The </w:t>
      </w:r>
      <w:proofErr w:type="spellStart"/>
      <w:r>
        <w:rPr>
          <w:rFonts w:ascii="Helvetica" w:hAnsi="Helvetica" w:cs="Helvetica"/>
        </w:rPr>
        <w:t>reacTable</w:t>
      </w:r>
      <w:proofErr w:type="spellEnd"/>
      <w:r>
        <w:rPr>
          <w:rFonts w:ascii="Helvetica" w:hAnsi="Helvetica" w:cs="Helvetica"/>
        </w:rPr>
        <w:t>. [Paper presentation]. International Computer Music Conference, Barcelona, Spain.</w:t>
      </w:r>
    </w:p>
    <w:p w14:paraId="3006CE06" w14:textId="77777777" w:rsidR="00C375D9" w:rsidRPr="00D11931" w:rsidRDefault="00C375D9" w:rsidP="00522EB8">
      <w:pPr>
        <w:autoSpaceDE w:val="0"/>
        <w:autoSpaceDN w:val="0"/>
        <w:adjustRightInd w:val="0"/>
        <w:spacing w:line="480" w:lineRule="auto"/>
        <w:ind w:firstLine="720"/>
        <w:jc w:val="both"/>
        <w:rPr>
          <w:rFonts w:ascii="Arial" w:hAnsi="Arial" w:cs="Arial"/>
        </w:rPr>
      </w:pPr>
    </w:p>
    <w:p w14:paraId="05ABDB6D"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D0DA111"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Koutsomichalis</w:t>
      </w:r>
      <w:proofErr w:type="spellEnd"/>
      <w:r w:rsidRPr="00D11931">
        <w:rPr>
          <w:rFonts w:ascii="Arial" w:hAnsi="Arial" w:cs="Arial"/>
        </w:rPr>
        <w:t xml:space="preserve">, </w:t>
      </w:r>
      <w:proofErr w:type="spellStart"/>
      <w:r w:rsidRPr="00D11931">
        <w:rPr>
          <w:rFonts w:ascii="Arial" w:hAnsi="Arial" w:cs="Arial"/>
        </w:rPr>
        <w:t>Marinos</w:t>
      </w:r>
      <w:proofErr w:type="spellEnd"/>
      <w:r w:rsidRPr="00D11931">
        <w:rPr>
          <w:rFonts w:ascii="Arial" w:hAnsi="Arial" w:cs="Arial"/>
        </w:rPr>
        <w:t xml:space="preserve">. (2013). </w:t>
      </w:r>
      <w:r w:rsidRPr="00D11931">
        <w:rPr>
          <w:rFonts w:ascii="Arial" w:hAnsi="Arial" w:cs="Arial"/>
          <w:i/>
          <w:iCs/>
        </w:rPr>
        <w:t xml:space="preserve">Mapping and visualization with </w:t>
      </w:r>
      <w:proofErr w:type="spellStart"/>
      <w:r w:rsidRPr="00D11931">
        <w:rPr>
          <w:rFonts w:ascii="Arial" w:hAnsi="Arial" w:cs="Arial"/>
          <w:i/>
          <w:iCs/>
        </w:rPr>
        <w:t>SuperCollider</w:t>
      </w:r>
      <w:proofErr w:type="spellEnd"/>
      <w:r w:rsidRPr="00D11931">
        <w:rPr>
          <w:rFonts w:ascii="Arial" w:hAnsi="Arial" w:cs="Arial"/>
        </w:rPr>
        <w:t xml:space="preserve">. Birmingham, UK: </w:t>
      </w:r>
      <w:proofErr w:type="spellStart"/>
      <w:r w:rsidRPr="00D11931">
        <w:rPr>
          <w:rFonts w:ascii="Arial" w:hAnsi="Arial" w:cs="Arial"/>
        </w:rPr>
        <w:t>Packt</w:t>
      </w:r>
      <w:proofErr w:type="spellEnd"/>
      <w:r w:rsidRPr="00D11931">
        <w:rPr>
          <w:rFonts w:ascii="Arial" w:hAnsi="Arial" w:cs="Arial"/>
        </w:rPr>
        <w:t xml:space="preserve"> Publishing. </w:t>
      </w:r>
    </w:p>
    <w:p w14:paraId="7EE8D30D"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44F59DAC"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Lansky, Paul. (1990). A View from the Bus: When Machines Make Music. </w:t>
      </w:r>
      <w:r w:rsidRPr="00D11931">
        <w:rPr>
          <w:rFonts w:ascii="Arial" w:hAnsi="Arial" w:cs="Arial"/>
          <w:i/>
          <w:iCs/>
        </w:rPr>
        <w:t>Perspectives of new music, 28</w:t>
      </w:r>
      <w:r w:rsidRPr="00D11931">
        <w:rPr>
          <w:rFonts w:ascii="Arial" w:hAnsi="Arial" w:cs="Arial"/>
        </w:rPr>
        <w:t xml:space="preserve">(2), 102-110. </w:t>
      </w:r>
    </w:p>
    <w:p w14:paraId="1DAEA461"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4FE4EF5C"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Lyon, Eric, Knapp, R. Benjamin, &amp; Ouzounian, </w:t>
      </w:r>
      <w:proofErr w:type="spellStart"/>
      <w:r w:rsidRPr="00D11931">
        <w:rPr>
          <w:rFonts w:ascii="Arial" w:hAnsi="Arial" w:cs="Arial"/>
        </w:rPr>
        <w:t>Gascia</w:t>
      </w:r>
      <w:proofErr w:type="spellEnd"/>
      <w:r w:rsidRPr="00D11931">
        <w:rPr>
          <w:rFonts w:ascii="Arial" w:hAnsi="Arial" w:cs="Arial"/>
        </w:rPr>
        <w:t xml:space="preserve">. (2014). Compositional and Performance Mapping in Computer Chamber Music: A Case Study. </w:t>
      </w:r>
      <w:r w:rsidRPr="00D11931">
        <w:rPr>
          <w:rFonts w:ascii="Arial" w:hAnsi="Arial" w:cs="Arial"/>
          <w:i/>
          <w:iCs/>
        </w:rPr>
        <w:t>Computer music journal, 38</w:t>
      </w:r>
      <w:r w:rsidRPr="00D11931">
        <w:rPr>
          <w:rFonts w:ascii="Arial" w:hAnsi="Arial" w:cs="Arial"/>
        </w:rPr>
        <w:t xml:space="preserve">(3), 64-75. </w:t>
      </w:r>
    </w:p>
    <w:p w14:paraId="1CBF7943"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789BB4D6"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Magnusson, Thor. (2010). Designing Constraints: Composing and Performing with Digital Musical Systems. </w:t>
      </w:r>
      <w:r w:rsidRPr="00D11931">
        <w:rPr>
          <w:rFonts w:ascii="Arial" w:hAnsi="Arial" w:cs="Arial"/>
          <w:i/>
          <w:iCs/>
        </w:rPr>
        <w:t>Computer music journal, 34</w:t>
      </w:r>
      <w:r w:rsidRPr="00D11931">
        <w:rPr>
          <w:rFonts w:ascii="Arial" w:hAnsi="Arial" w:cs="Arial"/>
        </w:rPr>
        <w:t xml:space="preserve">(4), 62-73. </w:t>
      </w:r>
    </w:p>
    <w:p w14:paraId="08756A1C"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1B746B19"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Miranda, Eduardo Reck, &amp; </w:t>
      </w:r>
      <w:proofErr w:type="spellStart"/>
      <w:r w:rsidRPr="00D11931">
        <w:rPr>
          <w:rFonts w:ascii="Arial" w:hAnsi="Arial" w:cs="Arial"/>
        </w:rPr>
        <w:t>Wanderley</w:t>
      </w:r>
      <w:proofErr w:type="spellEnd"/>
      <w:r w:rsidRPr="00D11931">
        <w:rPr>
          <w:rFonts w:ascii="Arial" w:hAnsi="Arial" w:cs="Arial"/>
        </w:rPr>
        <w:t xml:space="preserve">, Marcelo M. (2006). </w:t>
      </w:r>
      <w:r w:rsidRPr="00D11931">
        <w:rPr>
          <w:rFonts w:ascii="Arial" w:hAnsi="Arial" w:cs="Arial"/>
          <w:i/>
          <w:iCs/>
        </w:rPr>
        <w:t xml:space="preserve">New digital musical </w:t>
      </w:r>
      <w:proofErr w:type="gramStart"/>
      <w:r w:rsidRPr="00D11931">
        <w:rPr>
          <w:rFonts w:ascii="Arial" w:hAnsi="Arial" w:cs="Arial"/>
          <w:i/>
          <w:iCs/>
        </w:rPr>
        <w:t>instruments :</w:t>
      </w:r>
      <w:proofErr w:type="gramEnd"/>
      <w:r w:rsidRPr="00D11931">
        <w:rPr>
          <w:rFonts w:ascii="Arial" w:hAnsi="Arial" w:cs="Arial"/>
          <w:i/>
          <w:iCs/>
        </w:rPr>
        <w:t xml:space="preserve"> control and interaction beyond the keyboard</w:t>
      </w:r>
      <w:r w:rsidRPr="00D11931">
        <w:rPr>
          <w:rFonts w:ascii="Arial" w:hAnsi="Arial" w:cs="Arial"/>
        </w:rPr>
        <w:t xml:space="preserve">. Middleton, Wisconsin, USA: A-R Editions. </w:t>
      </w:r>
    </w:p>
    <w:p w14:paraId="5C3D5707"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3840832E" w14:textId="6812C964"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lastRenderedPageBreak/>
        <w:t xml:space="preserve">Morales-Manzanares, Roberto, Morales, Eduardo F., Dannenberg, Roger, &amp; Berger, Jonathan. (2001). SICIB: An Interactive Music Composition System Using Body Movements. </w:t>
      </w:r>
      <w:r w:rsidRPr="00D11931">
        <w:rPr>
          <w:rFonts w:ascii="Arial" w:hAnsi="Arial" w:cs="Arial"/>
          <w:i/>
          <w:iCs/>
        </w:rPr>
        <w:t>Computer music journal, 25</w:t>
      </w:r>
      <w:r w:rsidRPr="00D11931">
        <w:rPr>
          <w:rFonts w:ascii="Arial" w:hAnsi="Arial" w:cs="Arial"/>
        </w:rPr>
        <w:t xml:space="preserve">(2), 25-36. </w:t>
      </w:r>
    </w:p>
    <w:p w14:paraId="33C4F099" w14:textId="77777777" w:rsidR="00E1454E" w:rsidRPr="00D11931" w:rsidRDefault="00E1454E" w:rsidP="00522EB8">
      <w:pPr>
        <w:autoSpaceDE w:val="0"/>
        <w:autoSpaceDN w:val="0"/>
        <w:adjustRightInd w:val="0"/>
        <w:spacing w:line="480" w:lineRule="auto"/>
        <w:ind w:firstLine="720"/>
        <w:jc w:val="both"/>
        <w:rPr>
          <w:rFonts w:ascii="Arial" w:hAnsi="Arial" w:cs="Arial"/>
        </w:rPr>
      </w:pPr>
    </w:p>
    <w:p w14:paraId="318DA02E" w14:textId="5A1EBBAD" w:rsidR="00E1454E" w:rsidRPr="00D11931" w:rsidRDefault="00E1454E"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Momeni</w:t>
      </w:r>
      <w:proofErr w:type="spellEnd"/>
      <w:r w:rsidRPr="00D11931">
        <w:rPr>
          <w:rFonts w:ascii="Arial" w:hAnsi="Arial" w:cs="Arial"/>
        </w:rPr>
        <w:t xml:space="preserve">, Ali. (1997). </w:t>
      </w:r>
      <w:r w:rsidRPr="00D11931">
        <w:rPr>
          <w:rFonts w:ascii="Arial" w:hAnsi="Arial" w:cs="Arial"/>
          <w:i/>
          <w:iCs/>
        </w:rPr>
        <w:t>Composing instruments: Inventing and performing with generative computer-based instruments.</w:t>
      </w:r>
      <w:r w:rsidRPr="00D11931">
        <w:rPr>
          <w:rFonts w:ascii="Arial" w:hAnsi="Arial" w:cs="Arial"/>
        </w:rPr>
        <w:t xml:space="preserve"> PhD Thesis, University of California, Berkeley. Berkeley, CA, USA.</w:t>
      </w:r>
    </w:p>
    <w:p w14:paraId="1DF55B2C"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8B76A31"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Murray-Browne, Tim. (2012). </w:t>
      </w:r>
      <w:r w:rsidRPr="00D11931">
        <w:rPr>
          <w:rFonts w:ascii="Arial" w:hAnsi="Arial" w:cs="Arial"/>
          <w:i/>
          <w:iCs/>
        </w:rPr>
        <w:t>Interactive music: balancing creative freedom with musical development</w:t>
      </w:r>
      <w:r w:rsidRPr="00D11931">
        <w:rPr>
          <w:rFonts w:ascii="Arial" w:hAnsi="Arial" w:cs="Arial"/>
        </w:rPr>
        <w:t xml:space="preserve"> PhD Thesis, Queen Mary University of London. London, UK. </w:t>
      </w:r>
    </w:p>
    <w:p w14:paraId="5F71D761"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D608E90" w14:textId="21888AED"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Murray-Browne, Tim, </w:t>
      </w:r>
      <w:proofErr w:type="spellStart"/>
      <w:r w:rsidRPr="00D11931">
        <w:rPr>
          <w:rFonts w:ascii="Arial" w:hAnsi="Arial" w:cs="Arial"/>
        </w:rPr>
        <w:t>Mainstone</w:t>
      </w:r>
      <w:proofErr w:type="spellEnd"/>
      <w:r w:rsidRPr="00D11931">
        <w:rPr>
          <w:rFonts w:ascii="Arial" w:hAnsi="Arial" w:cs="Arial"/>
        </w:rPr>
        <w:t>, Di, Bryan-</w:t>
      </w:r>
      <w:proofErr w:type="spellStart"/>
      <w:r w:rsidRPr="00D11931">
        <w:rPr>
          <w:rFonts w:ascii="Arial" w:hAnsi="Arial" w:cs="Arial"/>
        </w:rPr>
        <w:t>Kinns</w:t>
      </w:r>
      <w:proofErr w:type="spellEnd"/>
      <w:r w:rsidRPr="00D11931">
        <w:rPr>
          <w:rFonts w:ascii="Arial" w:hAnsi="Arial" w:cs="Arial"/>
        </w:rPr>
        <w:t xml:space="preserve">, Nick, &amp; </w:t>
      </w:r>
      <w:proofErr w:type="spellStart"/>
      <w:r w:rsidRPr="00D11931">
        <w:rPr>
          <w:rFonts w:ascii="Arial" w:hAnsi="Arial" w:cs="Arial"/>
        </w:rPr>
        <w:t>Plumbley</w:t>
      </w:r>
      <w:proofErr w:type="spellEnd"/>
      <w:r w:rsidRPr="00D11931">
        <w:rPr>
          <w:rFonts w:ascii="Arial" w:hAnsi="Arial" w:cs="Arial"/>
        </w:rPr>
        <w:t>, Mark D. (2011). The Medium is the Message: Composing Instruments and Performing Mappings. [Paper presentation]. Conference on New Instruments for Musical Expression, Oslo, Norway.</w:t>
      </w:r>
    </w:p>
    <w:p w14:paraId="0E4662F1" w14:textId="77777777" w:rsidR="00D11931" w:rsidRPr="00D11931" w:rsidRDefault="00D11931" w:rsidP="00522EB8">
      <w:pPr>
        <w:autoSpaceDE w:val="0"/>
        <w:autoSpaceDN w:val="0"/>
        <w:adjustRightInd w:val="0"/>
        <w:spacing w:line="480" w:lineRule="auto"/>
        <w:ind w:firstLine="720"/>
        <w:jc w:val="both"/>
        <w:rPr>
          <w:rFonts w:ascii="Arial" w:hAnsi="Arial" w:cs="Arial"/>
        </w:rPr>
      </w:pPr>
    </w:p>
    <w:p w14:paraId="130AD48B" w14:textId="1C32F97B" w:rsidR="00D11931" w:rsidRPr="00D11931" w:rsidRDefault="00D11931"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Overholt, Dan. (2011). The Overtone Fiddle: </w:t>
      </w:r>
      <w:proofErr w:type="gramStart"/>
      <w:r w:rsidRPr="00D11931">
        <w:rPr>
          <w:rFonts w:ascii="Arial" w:hAnsi="Arial" w:cs="Arial"/>
        </w:rPr>
        <w:t>an</w:t>
      </w:r>
      <w:proofErr w:type="gramEnd"/>
      <w:r w:rsidRPr="00D11931">
        <w:rPr>
          <w:rFonts w:ascii="Arial" w:hAnsi="Arial" w:cs="Arial"/>
        </w:rPr>
        <w:t xml:space="preserve"> Actuated Acoustic Instrument. [Paper presentation]. Conference on New Instruments for Musical Expression, </w:t>
      </w:r>
    </w:p>
    <w:p w14:paraId="17A440C5" w14:textId="77777777" w:rsidR="00D11931" w:rsidRPr="00D11931" w:rsidRDefault="00D11931" w:rsidP="00522EB8">
      <w:pPr>
        <w:autoSpaceDE w:val="0"/>
        <w:autoSpaceDN w:val="0"/>
        <w:adjustRightInd w:val="0"/>
        <w:spacing w:line="480" w:lineRule="auto"/>
        <w:ind w:firstLine="720"/>
        <w:jc w:val="both"/>
        <w:rPr>
          <w:rFonts w:ascii="Arial" w:hAnsi="Arial" w:cs="Arial"/>
        </w:rPr>
      </w:pPr>
    </w:p>
    <w:p w14:paraId="2E6430B3" w14:textId="77777777" w:rsidR="00D11931" w:rsidRPr="00D11931" w:rsidRDefault="00D11931" w:rsidP="00522EB8">
      <w:pPr>
        <w:autoSpaceDE w:val="0"/>
        <w:autoSpaceDN w:val="0"/>
        <w:adjustRightInd w:val="0"/>
        <w:spacing w:line="480" w:lineRule="auto"/>
        <w:ind w:firstLine="720"/>
        <w:jc w:val="both"/>
        <w:rPr>
          <w:rFonts w:ascii="Arial" w:hAnsi="Arial" w:cs="Arial"/>
        </w:rPr>
      </w:pPr>
    </w:p>
    <w:p w14:paraId="3A030B68" w14:textId="77777777" w:rsidR="00D11931" w:rsidRPr="00D11931" w:rsidRDefault="00D11931"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Palacio-Quintin, </w:t>
      </w:r>
      <w:proofErr w:type="spellStart"/>
      <w:r w:rsidRPr="00D11931">
        <w:rPr>
          <w:rFonts w:ascii="Arial" w:hAnsi="Arial" w:cs="Arial"/>
        </w:rPr>
        <w:t>Cléo</w:t>
      </w:r>
      <w:proofErr w:type="spellEnd"/>
      <w:r w:rsidRPr="00D11931">
        <w:rPr>
          <w:rFonts w:ascii="Arial" w:hAnsi="Arial" w:cs="Arial"/>
        </w:rPr>
        <w:t>. (2003). The Hyper-Flute. [Paper presentation]. Conference on New Instruments for Musical Expression, Montreal, Canada.</w:t>
      </w:r>
    </w:p>
    <w:p w14:paraId="6C49FA7C"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D1B4E85"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lastRenderedPageBreak/>
        <w:t>Rovan</w:t>
      </w:r>
      <w:proofErr w:type="spellEnd"/>
      <w:r w:rsidRPr="00D11931">
        <w:rPr>
          <w:rFonts w:ascii="Arial" w:hAnsi="Arial" w:cs="Arial"/>
        </w:rPr>
        <w:t xml:space="preserve">, Joseph Butch, </w:t>
      </w:r>
      <w:proofErr w:type="spellStart"/>
      <w:r w:rsidRPr="00D11931">
        <w:rPr>
          <w:rFonts w:ascii="Arial" w:hAnsi="Arial" w:cs="Arial"/>
        </w:rPr>
        <w:t>Wanderley</w:t>
      </w:r>
      <w:proofErr w:type="spellEnd"/>
      <w:r w:rsidRPr="00D11931">
        <w:rPr>
          <w:rFonts w:ascii="Arial" w:hAnsi="Arial" w:cs="Arial"/>
        </w:rPr>
        <w:t xml:space="preserve">, Marcelo M., </w:t>
      </w:r>
      <w:proofErr w:type="spellStart"/>
      <w:r w:rsidRPr="00D11931">
        <w:rPr>
          <w:rFonts w:ascii="Arial" w:hAnsi="Arial" w:cs="Arial"/>
        </w:rPr>
        <w:t>Dubnov</w:t>
      </w:r>
      <w:proofErr w:type="spellEnd"/>
      <w:r w:rsidRPr="00D11931">
        <w:rPr>
          <w:rFonts w:ascii="Arial" w:hAnsi="Arial" w:cs="Arial"/>
        </w:rPr>
        <w:t xml:space="preserve">, </w:t>
      </w:r>
      <w:proofErr w:type="spellStart"/>
      <w:r w:rsidRPr="00D11931">
        <w:rPr>
          <w:rFonts w:ascii="Arial" w:hAnsi="Arial" w:cs="Arial"/>
        </w:rPr>
        <w:t>Shlomo</w:t>
      </w:r>
      <w:proofErr w:type="spellEnd"/>
      <w:r w:rsidRPr="00D11931">
        <w:rPr>
          <w:rFonts w:ascii="Arial" w:hAnsi="Arial" w:cs="Arial"/>
        </w:rPr>
        <w:t xml:space="preserve">, &amp; </w:t>
      </w:r>
      <w:proofErr w:type="spellStart"/>
      <w:r w:rsidRPr="00D11931">
        <w:rPr>
          <w:rFonts w:ascii="Arial" w:hAnsi="Arial" w:cs="Arial"/>
        </w:rPr>
        <w:t>Depalle</w:t>
      </w:r>
      <w:proofErr w:type="spellEnd"/>
      <w:r w:rsidRPr="00D11931">
        <w:rPr>
          <w:rFonts w:ascii="Arial" w:hAnsi="Arial" w:cs="Arial"/>
        </w:rPr>
        <w:t xml:space="preserve">, Philippe. (1997). Instrumental Gestural Mapping Strategies as Expressivity Determinants in Computer Music Performance. [Paper presentation]. </w:t>
      </w:r>
      <w:proofErr w:type="spellStart"/>
      <w:r w:rsidRPr="00D11931">
        <w:rPr>
          <w:rFonts w:ascii="Arial" w:hAnsi="Arial" w:cs="Arial"/>
        </w:rPr>
        <w:t>Associazione</w:t>
      </w:r>
      <w:proofErr w:type="spellEnd"/>
      <w:r w:rsidRPr="00D11931">
        <w:rPr>
          <w:rFonts w:ascii="Arial" w:hAnsi="Arial" w:cs="Arial"/>
        </w:rPr>
        <w:t xml:space="preserve"> di Informatica Musicale </w:t>
      </w:r>
      <w:proofErr w:type="spellStart"/>
      <w:r w:rsidRPr="00D11931">
        <w:rPr>
          <w:rFonts w:ascii="Arial" w:hAnsi="Arial" w:cs="Arial"/>
        </w:rPr>
        <w:t>Italiana</w:t>
      </w:r>
      <w:proofErr w:type="spellEnd"/>
      <w:r w:rsidRPr="00D11931">
        <w:rPr>
          <w:rFonts w:ascii="Arial" w:hAnsi="Arial" w:cs="Arial"/>
        </w:rPr>
        <w:t>, Genoa, Italia.</w:t>
      </w:r>
    </w:p>
    <w:p w14:paraId="4BA03EAD"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5D913E26"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Schnell, Norbert, &amp; Battier, Marc. (2002). Introducing Composed Instruments: Technical and Musicological Implications. [Paper presentation]. Conference on New Instruments for Musical Expression, Dublin, Ireland.</w:t>
      </w:r>
    </w:p>
    <w:p w14:paraId="280A26B3"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87B7446"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Schumacher, Marlon, &amp; </w:t>
      </w:r>
      <w:proofErr w:type="spellStart"/>
      <w:r w:rsidRPr="00D11931">
        <w:rPr>
          <w:rFonts w:ascii="Arial" w:hAnsi="Arial" w:cs="Arial"/>
        </w:rPr>
        <w:t>Wanderley</w:t>
      </w:r>
      <w:proofErr w:type="spellEnd"/>
      <w:r w:rsidRPr="00D11931">
        <w:rPr>
          <w:rFonts w:ascii="Arial" w:hAnsi="Arial" w:cs="Arial"/>
        </w:rPr>
        <w:t xml:space="preserve">, Marcelo M. (2017). Integrating Gesture Data in Computer-aided Composition: A Framework for Representation, Processing and Mapping. </w:t>
      </w:r>
      <w:r w:rsidRPr="00D11931">
        <w:rPr>
          <w:rFonts w:ascii="Arial" w:hAnsi="Arial" w:cs="Arial"/>
          <w:i/>
          <w:iCs/>
        </w:rPr>
        <w:t>Journal of new music research, 46</w:t>
      </w:r>
      <w:r w:rsidRPr="00D11931">
        <w:rPr>
          <w:rFonts w:ascii="Arial" w:hAnsi="Arial" w:cs="Arial"/>
        </w:rPr>
        <w:t xml:space="preserve">(1), 87-101. </w:t>
      </w:r>
    </w:p>
    <w:p w14:paraId="232873B4"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1EB84CC"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Van </w:t>
      </w:r>
      <w:proofErr w:type="spellStart"/>
      <w:r w:rsidRPr="00D11931">
        <w:rPr>
          <w:rFonts w:ascii="Arial" w:hAnsi="Arial" w:cs="Arial"/>
        </w:rPr>
        <w:t>Nort</w:t>
      </w:r>
      <w:proofErr w:type="spellEnd"/>
      <w:r w:rsidRPr="00D11931">
        <w:rPr>
          <w:rFonts w:ascii="Arial" w:hAnsi="Arial" w:cs="Arial"/>
        </w:rPr>
        <w:t xml:space="preserve">, Doug. (2009). Instrumental Listening: sonic gesture as design principle.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14</w:t>
      </w:r>
      <w:r w:rsidRPr="00D11931">
        <w:rPr>
          <w:rFonts w:ascii="Arial" w:hAnsi="Arial" w:cs="Arial"/>
        </w:rPr>
        <w:t xml:space="preserve">(2), 177-187. </w:t>
      </w:r>
    </w:p>
    <w:p w14:paraId="23528018"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F08E778" w14:textId="77777777" w:rsidR="003B0AC7" w:rsidRPr="00D11931" w:rsidRDefault="003B0AC7" w:rsidP="00522EB8">
      <w:pPr>
        <w:spacing w:line="480" w:lineRule="auto"/>
        <w:ind w:firstLine="720"/>
        <w:jc w:val="both"/>
        <w:rPr>
          <w:rFonts w:ascii="Arial" w:hAnsi="Arial" w:cs="Arial"/>
        </w:rPr>
      </w:pPr>
    </w:p>
    <w:p w14:paraId="5330C011" w14:textId="03A4BCC4" w:rsidR="00FC1339" w:rsidRDefault="00FC1339" w:rsidP="00522EB8">
      <w:pPr>
        <w:spacing w:line="480" w:lineRule="auto"/>
        <w:ind w:firstLine="720"/>
        <w:jc w:val="both"/>
      </w:pPr>
    </w:p>
    <w:sectPr w:rsidR="00FC13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nald Kuivila" w:date="2022-01-05T10:51:00Z" w:initials="RK">
    <w:p w14:paraId="4B283EF7" w14:textId="1CD329C1" w:rsidR="001F0239" w:rsidRDefault="00F65B4A">
      <w:pPr>
        <w:pStyle w:val="CommentText"/>
      </w:pPr>
      <w:r>
        <w:rPr>
          <w:rStyle w:val="CommentReference"/>
        </w:rPr>
        <w:annotationRef/>
      </w:r>
      <w:r>
        <w:t xml:space="preserve">Later, you might want to provide some more context for interactive </w:t>
      </w:r>
      <w:r w:rsidR="001F0239">
        <w:t xml:space="preserve">systems.  Also, you might want to write it as ‘interactive computer music </w:t>
      </w:r>
      <w:proofErr w:type="gramStart"/>
      <w:r w:rsidR="001F0239">
        <w:t>systems’</w:t>
      </w:r>
      <w:proofErr w:type="gramEnd"/>
      <w:r w:rsidR="001F0239">
        <w:t>.  After all, any instrument is an ‘interactive system’ that can be applied to the task of composition.  And some sounds produced can be only in directly tied to an instrumentalist’s actions.</w:t>
      </w:r>
    </w:p>
    <w:p w14:paraId="467914AE" w14:textId="77777777" w:rsidR="001F0239" w:rsidRDefault="001F0239">
      <w:pPr>
        <w:pStyle w:val="CommentText"/>
      </w:pPr>
      <w:r>
        <w:t>M</w:t>
      </w:r>
      <w:r>
        <w:t xml:space="preserve">ulti-track recording is the single most commonly used </w:t>
      </w:r>
      <w:r>
        <w:t>system</w:t>
      </w:r>
      <w:r>
        <w:t xml:space="preserve"> for interactive and collaborative composition.</w:t>
      </w:r>
      <w:r>
        <w:t xml:space="preserve">  </w:t>
      </w:r>
    </w:p>
    <w:p w14:paraId="65270687" w14:textId="77777777" w:rsidR="001F0239" w:rsidRDefault="001F0239">
      <w:pPr>
        <w:pStyle w:val="CommentText"/>
      </w:pPr>
    </w:p>
    <w:p w14:paraId="6F3C2E99" w14:textId="30180DC7" w:rsidR="001F0239" w:rsidRDefault="001F0239">
      <w:pPr>
        <w:pStyle w:val="CommentText"/>
      </w:pPr>
      <w:r>
        <w:t xml:space="preserve">The difference probably lies in the extent to which the role of the system is “generative” and the extent to which performing is a matter of ‘collaborating’ with the system or ‘conducting’ the system or ‘playing’ it in an instrumental sense. </w:t>
      </w:r>
    </w:p>
    <w:p w14:paraId="61F50853" w14:textId="104D5330" w:rsidR="001F0239" w:rsidRDefault="001F0239">
      <w:pPr>
        <w:pStyle w:val="CommentText"/>
      </w:pPr>
    </w:p>
    <w:p w14:paraId="3CB99115" w14:textId="72027884" w:rsidR="00F65B4A" w:rsidRDefault="001F0239">
      <w:pPr>
        <w:pStyle w:val="CommentText"/>
      </w:pPr>
      <w:r>
        <w:t xml:space="preserve">All of </w:t>
      </w:r>
      <w:proofErr w:type="gramStart"/>
      <w:r>
        <w:t>these relationship</w:t>
      </w:r>
      <w:proofErr w:type="gramEnd"/>
      <w:r>
        <w:t xml:space="preserve"> apply to earlier analog systems where no computers were available. Examples include </w:t>
      </w:r>
      <w:r w:rsidR="00F65B4A">
        <w:t>tape delays (in Pauline Oliveros or Terry Riley), feedback systems (a million places,</w:t>
      </w:r>
      <w:r>
        <w:t xml:space="preserve"> </w:t>
      </w:r>
      <w:r w:rsidR="00F65B4A">
        <w:t xml:space="preserve">Tudor’s Homage to </w:t>
      </w:r>
      <w:proofErr w:type="spellStart"/>
      <w:r w:rsidR="00F65B4A">
        <w:t>Toshi</w:t>
      </w:r>
      <w:proofErr w:type="spellEnd"/>
      <w:r w:rsidR="00F65B4A">
        <w:t xml:space="preserve"> </w:t>
      </w:r>
      <w:proofErr w:type="spellStart"/>
      <w:r w:rsidR="00F65B4A">
        <w:t>Ichiyanagi</w:t>
      </w:r>
      <w:proofErr w:type="spellEnd"/>
      <w:r w:rsidR="00F65B4A">
        <w:t xml:space="preserve"> or </w:t>
      </w:r>
      <w:proofErr w:type="spellStart"/>
      <w:r w:rsidR="00F65B4A">
        <w:t>Lucier’s</w:t>
      </w:r>
      <w:proofErr w:type="spellEnd"/>
      <w:r w:rsidR="00F65B4A">
        <w:t xml:space="preserve"> Bird and Person </w:t>
      </w:r>
      <w:proofErr w:type="spellStart"/>
      <w:r w:rsidR="00F65B4A">
        <w:t>Dyning</w:t>
      </w:r>
      <w:proofErr w:type="spellEnd"/>
      <w:r w:rsidR="00F65B4A">
        <w:t xml:space="preserve"> are good examples), ‘generative’ </w:t>
      </w:r>
      <w:r>
        <w:t xml:space="preserve">analog synthesizer </w:t>
      </w:r>
      <w:r w:rsidR="00F65B4A">
        <w:t xml:space="preserve">patches (the Allen Strange book on Electronic Music includes an elaborate patch diagram of Doug </w:t>
      </w:r>
      <w:proofErr w:type="spellStart"/>
      <w:r w:rsidR="00F65B4A">
        <w:t>Leedy’s</w:t>
      </w:r>
      <w:proofErr w:type="spellEnd"/>
      <w:r w:rsidR="00F65B4A">
        <w:t xml:space="preserve"> </w:t>
      </w:r>
      <w:proofErr w:type="spellStart"/>
      <w:r w:rsidR="00F65B4A">
        <w:t>Entropical</w:t>
      </w:r>
      <w:proofErr w:type="spellEnd"/>
      <w:r w:rsidR="00F65B4A">
        <w:t xml:space="preserve"> Paradise)</w:t>
      </w:r>
      <w:r>
        <w:t xml:space="preserve">, </w:t>
      </w:r>
      <w:proofErr w:type="spellStart"/>
      <w:r>
        <w:t>etc</w:t>
      </w:r>
      <w:proofErr w:type="spellEnd"/>
      <w:r>
        <w:t>/</w:t>
      </w:r>
    </w:p>
  </w:comment>
  <w:comment w:id="4" w:author="Ronald Kuivila" w:date="2022-01-05T11:10:00Z" w:initials="RK">
    <w:p w14:paraId="37FC842C" w14:textId="40722138" w:rsidR="00D82A0A" w:rsidRDefault="00D82A0A">
      <w:pPr>
        <w:pStyle w:val="CommentText"/>
      </w:pPr>
      <w:r>
        <w:rPr>
          <w:rStyle w:val="CommentReference"/>
        </w:rPr>
        <w:annotationRef/>
      </w:r>
      <w:r>
        <w:t>How about ‘preoccupation’?</w:t>
      </w:r>
    </w:p>
  </w:comment>
  <w:comment w:id="5" w:author="Ronald Kuivila" w:date="2022-01-05T11:11:00Z" w:initials="RK">
    <w:p w14:paraId="10E4AF2F" w14:textId="1C7555A1" w:rsidR="00D82A0A" w:rsidRDefault="00D82A0A">
      <w:pPr>
        <w:pStyle w:val="CommentText"/>
      </w:pPr>
      <w:r>
        <w:rPr>
          <w:rStyle w:val="CommentReference"/>
        </w:rPr>
        <w:annotationRef/>
      </w:r>
      <w:r>
        <w:t xml:space="preserve">You might want to characterize each of these in a little more detail.  Cage’s use of chance is about eliminating personal preference from composition, Xenakis argues that certain kinds of sound/event textures are more accurately understood and described in statistical terms, and Hiller and </w:t>
      </w:r>
      <w:proofErr w:type="spellStart"/>
      <w:r>
        <w:t>Issacson</w:t>
      </w:r>
      <w:proofErr w:type="spellEnd"/>
      <w:r>
        <w:t xml:space="preserve"> are trying to model compositional processes.  I am not really sure how Villa-Lobos…</w:t>
      </w:r>
    </w:p>
  </w:comment>
  <w:comment w:id="16" w:author="Ronald Kuivila" w:date="2022-01-05T11:16:00Z" w:initials="RK">
    <w:p w14:paraId="228A47FE" w14:textId="3FAA2BD1" w:rsidR="00D82A0A" w:rsidRDefault="00D82A0A">
      <w:pPr>
        <w:pStyle w:val="CommentText"/>
      </w:pPr>
      <w:r>
        <w:rPr>
          <w:rStyle w:val="CommentReference"/>
        </w:rPr>
        <w:annotationRef/>
      </w:r>
      <w:proofErr w:type="gramStart"/>
      <w:r>
        <w:t>The  sequencers</w:t>
      </w:r>
      <w:proofErr w:type="gramEnd"/>
      <w:r>
        <w:t xml:space="preserve"> provided a series of pre-set voltages that had to be tuned by hand…Randomness might enter in how the sequences were stepped or a sample and hold could be used to select voltages from a sequencer running at a rapid independent rate.  But the sequencers did not generate rand sequences themselves.</w:t>
      </w:r>
    </w:p>
  </w:comment>
  <w:comment w:id="17" w:author="Ronald Kuivila" w:date="2022-01-05T11:20:00Z" w:initials="RK">
    <w:p w14:paraId="27444D77" w14:textId="5A1B605E" w:rsidR="00DD66EC" w:rsidRDefault="00DD66EC">
      <w:pPr>
        <w:pStyle w:val="CommentText"/>
      </w:pPr>
      <w:r>
        <w:rPr>
          <w:rStyle w:val="CommentReference"/>
        </w:rPr>
        <w:annotationRef/>
      </w:r>
      <w:r>
        <w:t>Perhaps “an abstraction of the theremin”</w:t>
      </w:r>
    </w:p>
  </w:comment>
  <w:comment w:id="18" w:author="Ronald Kuivila" w:date="2022-01-05T11:21:00Z" w:initials="RK">
    <w:p w14:paraId="674CD78E" w14:textId="7E3779C0" w:rsidR="00DD66EC" w:rsidRDefault="00DD66EC">
      <w:pPr>
        <w:pStyle w:val="CommentText"/>
      </w:pPr>
      <w:r>
        <w:rPr>
          <w:rStyle w:val="CommentReference"/>
        </w:rPr>
        <w:annotationRef/>
      </w:r>
      <w:r>
        <w:t>Of course, the big change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B99115" w15:done="0"/>
  <w15:commentEx w15:paraId="37FC842C" w15:done="0"/>
  <w15:commentEx w15:paraId="10E4AF2F" w15:done="0"/>
  <w15:commentEx w15:paraId="228A47FE" w15:done="0"/>
  <w15:commentEx w15:paraId="27444D77" w15:done="0"/>
  <w15:commentEx w15:paraId="674CD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FF6B4" w16cex:dateUtc="2022-01-05T15:51:00Z"/>
  <w16cex:commentExtensible w16cex:durableId="257FFB1C" w16cex:dateUtc="2022-01-05T16:10:00Z"/>
  <w16cex:commentExtensible w16cex:durableId="257FFB44" w16cex:dateUtc="2022-01-05T16:11:00Z"/>
  <w16cex:commentExtensible w16cex:durableId="257FFCA9" w16cex:dateUtc="2022-01-05T16:16:00Z"/>
  <w16cex:commentExtensible w16cex:durableId="257FFD6D" w16cex:dateUtc="2022-01-05T16:20:00Z"/>
  <w16cex:commentExtensible w16cex:durableId="257FFDA0" w16cex:dateUtc="2022-01-05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B99115" w16cid:durableId="257FF6B4"/>
  <w16cid:commentId w16cid:paraId="37FC842C" w16cid:durableId="257FFB1C"/>
  <w16cid:commentId w16cid:paraId="10E4AF2F" w16cid:durableId="257FFB44"/>
  <w16cid:commentId w16cid:paraId="228A47FE" w16cid:durableId="257FFCA9"/>
  <w16cid:commentId w16cid:paraId="27444D77" w16cid:durableId="257FFD6D"/>
  <w16cid:commentId w16cid:paraId="674CD78E" w16cid:durableId="257FFD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13470" w14:textId="77777777" w:rsidR="00FD71AD" w:rsidRDefault="00FD71AD" w:rsidP="00D11931">
      <w:r>
        <w:separator/>
      </w:r>
    </w:p>
  </w:endnote>
  <w:endnote w:type="continuationSeparator" w:id="0">
    <w:p w14:paraId="622E1B1A" w14:textId="77777777" w:rsidR="00FD71AD" w:rsidRDefault="00FD71AD"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DD327" w14:textId="77777777" w:rsidR="00FD71AD" w:rsidRDefault="00FD71AD" w:rsidP="00D11931">
      <w:r>
        <w:separator/>
      </w:r>
    </w:p>
  </w:footnote>
  <w:footnote w:type="continuationSeparator" w:id="0">
    <w:p w14:paraId="7A160054" w14:textId="77777777" w:rsidR="00FD71AD" w:rsidRDefault="00FD71AD" w:rsidP="00D11931">
      <w:r>
        <w:continuationSeparator/>
      </w:r>
    </w:p>
  </w:footnote>
  <w:footnote w:id="1">
    <w:p w14:paraId="205BB732" w14:textId="77777777" w:rsidR="00284F75" w:rsidRDefault="00284F75" w:rsidP="00284F75">
      <w:pPr>
        <w:pStyle w:val="FootnoteText"/>
      </w:pPr>
      <w:r>
        <w:rPr>
          <w:rStyle w:val="FootnoteReference"/>
        </w:rPr>
        <w:footnoteRef/>
      </w:r>
      <w:r>
        <w:t xml:space="preserve"> </w:t>
      </w:r>
      <w:r>
        <w:rPr>
          <w:rFonts w:ascii="Arial" w:hAnsi="Arial" w:cs="Arial"/>
        </w:rPr>
        <w:t xml:space="preserve">Also known as hyper, extended or augmented instruments.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nald Kuivila">
    <w15:presenceInfo w15:providerId="AD" w15:userId="S::rkuivila@wesleyan.edu::d57aff0a-84a6-41ea-8889-4260fbe5a4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DA"/>
    <w:rsid w:val="0000571A"/>
    <w:rsid w:val="000254AD"/>
    <w:rsid w:val="00035486"/>
    <w:rsid w:val="000358FB"/>
    <w:rsid w:val="000374A9"/>
    <w:rsid w:val="000550A5"/>
    <w:rsid w:val="00065934"/>
    <w:rsid w:val="00066522"/>
    <w:rsid w:val="00091A88"/>
    <w:rsid w:val="000B3C29"/>
    <w:rsid w:val="000B50F0"/>
    <w:rsid w:val="00125921"/>
    <w:rsid w:val="0014432C"/>
    <w:rsid w:val="001617B3"/>
    <w:rsid w:val="0016429E"/>
    <w:rsid w:val="001648B2"/>
    <w:rsid w:val="0017570B"/>
    <w:rsid w:val="001927FE"/>
    <w:rsid w:val="001A17DC"/>
    <w:rsid w:val="001B4F74"/>
    <w:rsid w:val="001D179D"/>
    <w:rsid w:val="001F0239"/>
    <w:rsid w:val="001F0F25"/>
    <w:rsid w:val="0023014D"/>
    <w:rsid w:val="00236E6E"/>
    <w:rsid w:val="002644ED"/>
    <w:rsid w:val="00271393"/>
    <w:rsid w:val="00275AA3"/>
    <w:rsid w:val="00284F75"/>
    <w:rsid w:val="002861A8"/>
    <w:rsid w:val="00287EA5"/>
    <w:rsid w:val="002925BE"/>
    <w:rsid w:val="002B4FA1"/>
    <w:rsid w:val="002D06A0"/>
    <w:rsid w:val="00320221"/>
    <w:rsid w:val="0032675B"/>
    <w:rsid w:val="0033643F"/>
    <w:rsid w:val="0034246F"/>
    <w:rsid w:val="003455AB"/>
    <w:rsid w:val="0035744A"/>
    <w:rsid w:val="003750B1"/>
    <w:rsid w:val="0037750C"/>
    <w:rsid w:val="00382624"/>
    <w:rsid w:val="003B0AC7"/>
    <w:rsid w:val="003D32FC"/>
    <w:rsid w:val="003F23C4"/>
    <w:rsid w:val="0041753D"/>
    <w:rsid w:val="00447EFD"/>
    <w:rsid w:val="004549DA"/>
    <w:rsid w:val="00476FC3"/>
    <w:rsid w:val="004A26AC"/>
    <w:rsid w:val="004B085A"/>
    <w:rsid w:val="004B4999"/>
    <w:rsid w:val="004B7500"/>
    <w:rsid w:val="004D0A80"/>
    <w:rsid w:val="004D12FD"/>
    <w:rsid w:val="00510445"/>
    <w:rsid w:val="0052191F"/>
    <w:rsid w:val="00522EB8"/>
    <w:rsid w:val="00552449"/>
    <w:rsid w:val="00557426"/>
    <w:rsid w:val="00586EFE"/>
    <w:rsid w:val="0059610A"/>
    <w:rsid w:val="005A4ADA"/>
    <w:rsid w:val="005A755E"/>
    <w:rsid w:val="005C0FCE"/>
    <w:rsid w:val="005E6F44"/>
    <w:rsid w:val="00600835"/>
    <w:rsid w:val="006165D7"/>
    <w:rsid w:val="0063154A"/>
    <w:rsid w:val="00636C72"/>
    <w:rsid w:val="00670A17"/>
    <w:rsid w:val="006A1E70"/>
    <w:rsid w:val="006C3632"/>
    <w:rsid w:val="006C6FAA"/>
    <w:rsid w:val="006E1FC2"/>
    <w:rsid w:val="006F5B1E"/>
    <w:rsid w:val="00702EC9"/>
    <w:rsid w:val="007106D3"/>
    <w:rsid w:val="00710A9B"/>
    <w:rsid w:val="00740A8D"/>
    <w:rsid w:val="00775FFB"/>
    <w:rsid w:val="007A6BF0"/>
    <w:rsid w:val="007B6AD6"/>
    <w:rsid w:val="007D047C"/>
    <w:rsid w:val="007D659E"/>
    <w:rsid w:val="007F779F"/>
    <w:rsid w:val="008078FE"/>
    <w:rsid w:val="0082107C"/>
    <w:rsid w:val="008233C4"/>
    <w:rsid w:val="00823D8E"/>
    <w:rsid w:val="008257AA"/>
    <w:rsid w:val="00864F60"/>
    <w:rsid w:val="008726AE"/>
    <w:rsid w:val="008C576F"/>
    <w:rsid w:val="00917EA6"/>
    <w:rsid w:val="0095613C"/>
    <w:rsid w:val="009561F8"/>
    <w:rsid w:val="009578A7"/>
    <w:rsid w:val="00973489"/>
    <w:rsid w:val="00986E3C"/>
    <w:rsid w:val="0099513F"/>
    <w:rsid w:val="009C6DFF"/>
    <w:rsid w:val="009D2263"/>
    <w:rsid w:val="009D3950"/>
    <w:rsid w:val="00A008B5"/>
    <w:rsid w:val="00A35D28"/>
    <w:rsid w:val="00A928CD"/>
    <w:rsid w:val="00AE72AD"/>
    <w:rsid w:val="00AE7835"/>
    <w:rsid w:val="00B06872"/>
    <w:rsid w:val="00B1519F"/>
    <w:rsid w:val="00B2239B"/>
    <w:rsid w:val="00B241C3"/>
    <w:rsid w:val="00B25719"/>
    <w:rsid w:val="00B271F7"/>
    <w:rsid w:val="00B32F47"/>
    <w:rsid w:val="00B80804"/>
    <w:rsid w:val="00B812E4"/>
    <w:rsid w:val="00B81A3B"/>
    <w:rsid w:val="00B91300"/>
    <w:rsid w:val="00BB7349"/>
    <w:rsid w:val="00BC5767"/>
    <w:rsid w:val="00BD4C4E"/>
    <w:rsid w:val="00C0274D"/>
    <w:rsid w:val="00C24D1E"/>
    <w:rsid w:val="00C25232"/>
    <w:rsid w:val="00C375D9"/>
    <w:rsid w:val="00CC6EB8"/>
    <w:rsid w:val="00D00116"/>
    <w:rsid w:val="00D06879"/>
    <w:rsid w:val="00D11931"/>
    <w:rsid w:val="00D26AA0"/>
    <w:rsid w:val="00D30BCF"/>
    <w:rsid w:val="00D35D87"/>
    <w:rsid w:val="00D51CB1"/>
    <w:rsid w:val="00D621B7"/>
    <w:rsid w:val="00D75B3E"/>
    <w:rsid w:val="00D77F56"/>
    <w:rsid w:val="00D82A0A"/>
    <w:rsid w:val="00DD66EC"/>
    <w:rsid w:val="00E1454E"/>
    <w:rsid w:val="00E24BAC"/>
    <w:rsid w:val="00E45EB2"/>
    <w:rsid w:val="00E7089F"/>
    <w:rsid w:val="00E7116E"/>
    <w:rsid w:val="00E87490"/>
    <w:rsid w:val="00E87F91"/>
    <w:rsid w:val="00EA7D34"/>
    <w:rsid w:val="00EC0959"/>
    <w:rsid w:val="00ED4716"/>
    <w:rsid w:val="00EE1A29"/>
    <w:rsid w:val="00F002CA"/>
    <w:rsid w:val="00F00FE1"/>
    <w:rsid w:val="00F55450"/>
    <w:rsid w:val="00F65B4A"/>
    <w:rsid w:val="00F86099"/>
    <w:rsid w:val="00F94D21"/>
    <w:rsid w:val="00FB381F"/>
    <w:rsid w:val="00FC1339"/>
    <w:rsid w:val="00FD1DDF"/>
    <w:rsid w:val="00FD71AD"/>
    <w:rsid w:val="00FD7856"/>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65B4A"/>
    <w:rPr>
      <w:sz w:val="16"/>
      <w:szCs w:val="16"/>
    </w:rPr>
  </w:style>
  <w:style w:type="paragraph" w:styleId="CommentText">
    <w:name w:val="annotation text"/>
    <w:basedOn w:val="Normal"/>
    <w:link w:val="CommentTextChar"/>
    <w:uiPriority w:val="99"/>
    <w:semiHidden/>
    <w:unhideWhenUsed/>
    <w:rsid w:val="00F65B4A"/>
    <w:rPr>
      <w:sz w:val="20"/>
      <w:szCs w:val="20"/>
    </w:rPr>
  </w:style>
  <w:style w:type="character" w:customStyle="1" w:styleId="CommentTextChar">
    <w:name w:val="Comment Text Char"/>
    <w:basedOn w:val="DefaultParagraphFont"/>
    <w:link w:val="CommentText"/>
    <w:uiPriority w:val="99"/>
    <w:semiHidden/>
    <w:rsid w:val="00F65B4A"/>
    <w:rPr>
      <w:sz w:val="20"/>
      <w:szCs w:val="20"/>
    </w:rPr>
  </w:style>
  <w:style w:type="paragraph" w:styleId="CommentSubject">
    <w:name w:val="annotation subject"/>
    <w:basedOn w:val="CommentText"/>
    <w:next w:val="CommentText"/>
    <w:link w:val="CommentSubjectChar"/>
    <w:uiPriority w:val="99"/>
    <w:semiHidden/>
    <w:unhideWhenUsed/>
    <w:rsid w:val="00F65B4A"/>
    <w:rPr>
      <w:b/>
      <w:bCs/>
    </w:rPr>
  </w:style>
  <w:style w:type="character" w:customStyle="1" w:styleId="CommentSubjectChar">
    <w:name w:val="Comment Subject Char"/>
    <w:basedOn w:val="CommentTextChar"/>
    <w:link w:val="CommentSubject"/>
    <w:uiPriority w:val="99"/>
    <w:semiHidden/>
    <w:rsid w:val="00F65B4A"/>
    <w:rPr>
      <w:b/>
      <w:bCs/>
      <w:sz w:val="20"/>
      <w:szCs w:val="20"/>
    </w:rPr>
  </w:style>
  <w:style w:type="paragraph" w:styleId="BalloonText">
    <w:name w:val="Balloon Text"/>
    <w:basedOn w:val="Normal"/>
    <w:link w:val="BalloonTextChar"/>
    <w:uiPriority w:val="99"/>
    <w:semiHidden/>
    <w:unhideWhenUsed/>
    <w:rsid w:val="00F65B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5B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9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11</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Ronald Kuivila</cp:lastModifiedBy>
  <cp:revision>23</cp:revision>
  <cp:lastPrinted>2021-12-30T18:32:00Z</cp:lastPrinted>
  <dcterms:created xsi:type="dcterms:W3CDTF">2021-11-22T15:25:00Z</dcterms:created>
  <dcterms:modified xsi:type="dcterms:W3CDTF">2022-01-05T16:26:00Z</dcterms:modified>
</cp:coreProperties>
</file>