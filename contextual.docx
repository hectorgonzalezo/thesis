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8EEE" w14:textId="77777777" w:rsidR="004675EA" w:rsidRPr="00710A9B" w:rsidRDefault="004675EA" w:rsidP="00E715BB">
      <w:pPr>
        <w:autoSpaceDE w:val="0"/>
        <w:autoSpaceDN w:val="0"/>
        <w:adjustRightInd w:val="0"/>
        <w:spacing w:line="480" w:lineRule="auto"/>
        <w:ind w:firstLine="720"/>
        <w:rPr>
          <w:rFonts w:ascii="Times New Roman" w:hAnsi="Times New Roman" w:cs="Times New Roman"/>
          <w:sz w:val="32"/>
          <w:szCs w:val="32"/>
        </w:rPr>
        <w:pPrChange w:id="0" w:author="Hector Gonzalez" w:date="2022-01-22T11:32:00Z">
          <w:pPr>
            <w:autoSpaceDE w:val="0"/>
            <w:autoSpaceDN w:val="0"/>
            <w:adjustRightInd w:val="0"/>
            <w:spacing w:line="480" w:lineRule="auto"/>
            <w:ind w:firstLine="720"/>
            <w:jc w:val="center"/>
          </w:pPr>
        </w:pPrChange>
      </w:pPr>
      <w:r>
        <w:rPr>
          <w:rFonts w:ascii="Times New Roman" w:hAnsi="Times New Roman" w:cs="Times New Roman"/>
          <w:sz w:val="32"/>
          <w:szCs w:val="32"/>
        </w:rPr>
        <w:t>Composing with interactive music systems</w:t>
      </w:r>
    </w:p>
    <w:p w14:paraId="577C931A" w14:textId="0AD7A77C" w:rsidR="008235BD" w:rsidRDefault="008235BD" w:rsidP="00E715BB">
      <w:pPr>
        <w:autoSpaceDE w:val="0"/>
        <w:autoSpaceDN w:val="0"/>
        <w:adjustRightInd w:val="0"/>
        <w:spacing w:line="480" w:lineRule="auto"/>
        <w:ind w:firstLine="720"/>
        <w:rPr>
          <w:ins w:id="1" w:author="Hector Gonzalez" w:date="2022-01-21T16:32:00Z"/>
          <w:rFonts w:ascii="Times New Roman" w:hAnsi="Times New Roman" w:cs="Times New Roman"/>
        </w:rPr>
        <w:pPrChange w:id="2" w:author="Hector Gonzalez" w:date="2022-01-22T11:32:00Z">
          <w:pPr>
            <w:autoSpaceDE w:val="0"/>
            <w:autoSpaceDN w:val="0"/>
            <w:adjustRightInd w:val="0"/>
            <w:spacing w:line="480" w:lineRule="auto"/>
            <w:ind w:firstLine="720"/>
            <w:jc w:val="both"/>
          </w:pPr>
        </w:pPrChange>
      </w:pPr>
      <w:ins w:id="3" w:author="Hector Gonzalez" w:date="2022-01-21T16:22:00Z">
        <w:r>
          <w:rPr>
            <w:rFonts w:ascii="Times New Roman" w:hAnsi="Times New Roman" w:cs="Times New Roman"/>
          </w:rPr>
          <w:t xml:space="preserve">In 1984 Joel </w:t>
        </w:r>
        <w:proofErr w:type="spellStart"/>
        <w:r>
          <w:rPr>
            <w:rFonts w:ascii="Times New Roman" w:hAnsi="Times New Roman" w:cs="Times New Roman"/>
          </w:rPr>
          <w:t>Chadabe</w:t>
        </w:r>
        <w:proofErr w:type="spellEnd"/>
        <w:r>
          <w:rPr>
            <w:rFonts w:ascii="Times New Roman" w:hAnsi="Times New Roman" w:cs="Times New Roman"/>
          </w:rPr>
          <w:t xml:space="preserve"> defined interactive composition </w:t>
        </w:r>
      </w:ins>
      <w:ins w:id="4" w:author="Hector Gonzalez" w:date="2022-01-21T16:23:00Z">
        <w:r>
          <w:rPr>
            <w:rFonts w:ascii="Times New Roman" w:hAnsi="Times New Roman" w:cs="Times New Roman"/>
          </w:rPr>
          <w:t>as</w:t>
        </w:r>
      </w:ins>
      <w:commentRangeStart w:id="5"/>
      <w:del w:id="6" w:author="Hector Gonzalez" w:date="2022-01-21T16:23:00Z">
        <w:r w:rsidR="004675EA" w:rsidDel="008235BD">
          <w:rPr>
            <w:rFonts w:ascii="Times New Roman" w:hAnsi="Times New Roman" w:cs="Times New Roman"/>
          </w:rPr>
          <w:delText>Interactive composition</w:delText>
        </w:r>
        <w:r w:rsidR="004675EA" w:rsidRPr="00710A9B" w:rsidDel="008235BD">
          <w:rPr>
            <w:rFonts w:ascii="Times New Roman" w:hAnsi="Times New Roman" w:cs="Times New Roman"/>
          </w:rPr>
          <w:delText xml:space="preserve"> was </w:delText>
        </w:r>
        <w:r w:rsidR="004675EA" w:rsidDel="008235BD">
          <w:rPr>
            <w:rFonts w:ascii="Times New Roman" w:hAnsi="Times New Roman" w:cs="Times New Roman"/>
          </w:rPr>
          <w:delText xml:space="preserve">a term </w:delText>
        </w:r>
        <w:r w:rsidR="004675EA" w:rsidRPr="00710A9B" w:rsidDel="008235BD">
          <w:rPr>
            <w:rFonts w:ascii="Times New Roman" w:hAnsi="Times New Roman" w:cs="Times New Roman"/>
          </w:rPr>
          <w:delText>coined by Chadabe (1984)</w:delText>
        </w:r>
      </w:del>
      <w:r w:rsidR="004675EA" w:rsidRPr="00710A9B">
        <w:rPr>
          <w:rFonts w:ascii="Times New Roman" w:hAnsi="Times New Roman" w:cs="Times New Roman"/>
        </w:rPr>
        <w:t xml:space="preserve"> </w:t>
      </w:r>
      <w:commentRangeEnd w:id="5"/>
      <w:r w:rsidR="00BC5522">
        <w:rPr>
          <w:rStyle w:val="CommentReference"/>
        </w:rPr>
        <w:commentReference w:id="5"/>
      </w:r>
      <w:r w:rsidR="004675EA" w:rsidRPr="00710A9B">
        <w:rPr>
          <w:rFonts w:ascii="Times New Roman" w:hAnsi="Times New Roman" w:cs="Times New Roman"/>
        </w:rPr>
        <w:t>“…</w:t>
      </w:r>
      <w:del w:id="7" w:author="Hector Gonzalez" w:date="2022-01-21T16:23:00Z">
        <w:r w:rsidR="004675EA" w:rsidRPr="00710A9B" w:rsidDel="008235BD">
          <w:rPr>
            <w:rFonts w:ascii="Times New Roman" w:hAnsi="Times New Roman" w:cs="Times New Roman"/>
          </w:rPr>
          <w:delText xml:space="preserve"> to</w:delText>
        </w:r>
      </w:del>
      <w:r w:rsidR="004675EA" w:rsidRPr="00710A9B">
        <w:rPr>
          <w:rFonts w:ascii="Times New Roman" w:hAnsi="Times New Roman" w:cs="Times New Roman"/>
        </w:rPr>
        <w:t xml:space="preserve"> a method for using performable, real-time computer music systems in composing and performing music”.  According to him, it involves two steps: Creating the system and composing</w:t>
      </w:r>
      <w:r w:rsidR="004675EA">
        <w:rPr>
          <w:rFonts w:ascii="Times New Roman" w:hAnsi="Times New Roman" w:cs="Times New Roman"/>
        </w:rPr>
        <w:t>/</w:t>
      </w:r>
      <w:r w:rsidR="004675EA" w:rsidRPr="00710A9B">
        <w:rPr>
          <w:rFonts w:ascii="Times New Roman" w:hAnsi="Times New Roman" w:cs="Times New Roman"/>
        </w:rPr>
        <w:t>performing by interacting with it</w:t>
      </w:r>
      <w:ins w:id="8" w:author="Hector Gonzalez" w:date="2022-01-21T17:35:00Z">
        <w:r w:rsidR="00FC2950">
          <w:rPr>
            <w:rFonts w:ascii="Times New Roman" w:hAnsi="Times New Roman" w:cs="Times New Roman"/>
          </w:rPr>
          <w:t xml:space="preserve">. In such cases, the </w:t>
        </w:r>
      </w:ins>
      <w:del w:id="9" w:author="Hector Gonzalez" w:date="2022-01-21T17:33:00Z">
        <w:r w:rsidR="004675EA" w:rsidRPr="00710A9B" w:rsidDel="00CE6D8B">
          <w:rPr>
            <w:rFonts w:ascii="Times New Roman" w:hAnsi="Times New Roman" w:cs="Times New Roman"/>
          </w:rPr>
          <w:delText>.</w:delText>
        </w:r>
      </w:del>
      <w:del w:id="10" w:author="Hector Gonzalez" w:date="2022-01-21T16:24:00Z">
        <w:r w:rsidR="004675EA" w:rsidRPr="00710A9B" w:rsidDel="008235BD">
          <w:rPr>
            <w:rFonts w:ascii="Times New Roman" w:hAnsi="Times New Roman" w:cs="Times New Roman"/>
          </w:rPr>
          <w:delText xml:space="preserve"> The</w:delText>
        </w:r>
      </w:del>
      <w:del w:id="11" w:author="Hector Gonzalez" w:date="2022-01-21T17:35:00Z">
        <w:r w:rsidR="004675EA" w:rsidRPr="00710A9B" w:rsidDel="00FC2950">
          <w:rPr>
            <w:rFonts w:ascii="Times New Roman" w:hAnsi="Times New Roman" w:cs="Times New Roman"/>
          </w:rPr>
          <w:delText xml:space="preserve"> </w:delText>
        </w:r>
      </w:del>
      <w:r w:rsidR="004675EA" w:rsidRPr="00710A9B">
        <w:rPr>
          <w:rFonts w:ascii="Times New Roman" w:hAnsi="Times New Roman" w:cs="Times New Roman"/>
        </w:rPr>
        <w:t xml:space="preserve">creation and performance aspects are inherently entangled in both stages. Creating the system involves a feedback process of continuously testing and adjusting and interacting with the system in performance situations inevitably leads to ideas for further refinements. </w:t>
      </w:r>
      <w:ins w:id="12" w:author="Hector Gonzalez" w:date="2022-01-21T16:27:00Z">
        <w:r w:rsidR="00705CBE">
          <w:rPr>
            <w:rFonts w:ascii="Times New Roman" w:hAnsi="Times New Roman" w:cs="Times New Roman"/>
          </w:rPr>
          <w:t xml:space="preserve">A system that is truly interactive requires </w:t>
        </w:r>
      </w:ins>
      <w:ins w:id="13" w:author="Hector Gonzalez" w:date="2022-01-21T16:29:00Z">
        <w:r w:rsidR="00705CBE">
          <w:rPr>
            <w:rFonts w:ascii="Times New Roman" w:hAnsi="Times New Roman" w:cs="Times New Roman"/>
          </w:rPr>
          <w:t>at least two elements (</w:t>
        </w:r>
      </w:ins>
      <w:ins w:id="14" w:author="Hector Gonzalez" w:date="2022-01-21T16:44:00Z">
        <w:r w:rsidR="00EB4AA6">
          <w:rPr>
            <w:rFonts w:ascii="Times New Roman" w:hAnsi="Times New Roman" w:cs="Times New Roman"/>
          </w:rPr>
          <w:t xml:space="preserve">usually </w:t>
        </w:r>
      </w:ins>
      <w:ins w:id="15" w:author="Hector Gonzalez" w:date="2022-01-21T16:32:00Z">
        <w:r w:rsidR="00115435">
          <w:rPr>
            <w:rFonts w:ascii="Times New Roman" w:hAnsi="Times New Roman" w:cs="Times New Roman"/>
          </w:rPr>
          <w:t xml:space="preserve">a </w:t>
        </w:r>
      </w:ins>
      <w:ins w:id="16" w:author="Hector Gonzalez" w:date="2022-01-21T16:29:00Z">
        <w:r w:rsidR="00705CBE">
          <w:rPr>
            <w:rFonts w:ascii="Times New Roman" w:hAnsi="Times New Roman" w:cs="Times New Roman"/>
          </w:rPr>
          <w:t xml:space="preserve">performer and </w:t>
        </w:r>
      </w:ins>
      <w:proofErr w:type="gramStart"/>
      <w:ins w:id="17" w:author="Hector Gonzalez" w:date="2022-01-21T16:32:00Z">
        <w:r w:rsidR="00115435">
          <w:rPr>
            <w:rFonts w:ascii="Times New Roman" w:hAnsi="Times New Roman" w:cs="Times New Roman"/>
          </w:rPr>
          <w:t xml:space="preserve">some kind of </w:t>
        </w:r>
      </w:ins>
      <w:ins w:id="18" w:author="Hector Gonzalez" w:date="2022-01-21T16:29:00Z">
        <w:r w:rsidR="00705CBE">
          <w:rPr>
            <w:rFonts w:ascii="Times New Roman" w:hAnsi="Times New Roman" w:cs="Times New Roman"/>
          </w:rPr>
          <w:t>software</w:t>
        </w:r>
        <w:proofErr w:type="gramEnd"/>
        <w:r w:rsidR="00705CBE">
          <w:rPr>
            <w:rFonts w:ascii="Times New Roman" w:hAnsi="Times New Roman" w:cs="Times New Roman"/>
          </w:rPr>
          <w:t xml:space="preserve"> in computer music) that </w:t>
        </w:r>
      </w:ins>
      <w:ins w:id="19" w:author="Hector Gonzalez" w:date="2022-01-21T16:30:00Z">
        <w:r w:rsidR="00705CBE">
          <w:rPr>
            <w:rFonts w:ascii="Times New Roman" w:hAnsi="Times New Roman" w:cs="Times New Roman"/>
          </w:rPr>
          <w:t xml:space="preserve">influence </w:t>
        </w:r>
        <w:proofErr w:type="spellStart"/>
        <w:r w:rsidR="00705CBE">
          <w:rPr>
            <w:rFonts w:ascii="Times New Roman" w:hAnsi="Times New Roman" w:cs="Times New Roman"/>
          </w:rPr>
          <w:t>each others</w:t>
        </w:r>
      </w:ins>
      <w:ins w:id="20" w:author="Hector Gonzalez" w:date="2022-01-21T17:35:00Z">
        <w:r w:rsidR="00FC2950">
          <w:rPr>
            <w:rFonts w:ascii="Times New Roman" w:hAnsi="Times New Roman" w:cs="Times New Roman"/>
          </w:rPr>
          <w:t>’</w:t>
        </w:r>
      </w:ins>
      <w:proofErr w:type="spellEnd"/>
      <w:ins w:id="21" w:author="Hector Gonzalez" w:date="2022-01-21T16:30:00Z">
        <w:r w:rsidR="00705CBE">
          <w:rPr>
            <w:rFonts w:ascii="Times New Roman" w:hAnsi="Times New Roman" w:cs="Times New Roman"/>
          </w:rPr>
          <w:t xml:space="preserve"> behavior. In other words, </w:t>
        </w:r>
      </w:ins>
      <w:ins w:id="22" w:author="Hector Gonzalez" w:date="2022-01-21T16:35:00Z">
        <w:r w:rsidR="00115435">
          <w:rPr>
            <w:rFonts w:ascii="Times New Roman" w:hAnsi="Times New Roman" w:cs="Times New Roman"/>
          </w:rPr>
          <w:t>the</w:t>
        </w:r>
      </w:ins>
      <w:ins w:id="23" w:author="Hector Gonzalez" w:date="2022-01-21T16:36:00Z">
        <w:r w:rsidR="00115435">
          <w:rPr>
            <w:rFonts w:ascii="Times New Roman" w:hAnsi="Times New Roman" w:cs="Times New Roman"/>
          </w:rPr>
          <w:t xml:space="preserve"> software </w:t>
        </w:r>
      </w:ins>
      <w:ins w:id="24" w:author="Hector Gonzalez" w:date="2022-01-21T16:35:00Z">
        <w:r w:rsidR="00115435">
          <w:rPr>
            <w:rFonts w:ascii="Times New Roman" w:hAnsi="Times New Roman" w:cs="Times New Roman"/>
          </w:rPr>
          <w:t>require</w:t>
        </w:r>
      </w:ins>
      <w:ins w:id="25" w:author="Hector Gonzalez" w:date="2022-01-21T16:36:00Z">
        <w:r w:rsidR="00115435">
          <w:rPr>
            <w:rFonts w:ascii="Times New Roman" w:hAnsi="Times New Roman" w:cs="Times New Roman"/>
          </w:rPr>
          <w:t>s</w:t>
        </w:r>
      </w:ins>
      <w:ins w:id="26" w:author="Hector Gonzalez" w:date="2022-01-21T16:35:00Z">
        <w:r w:rsidR="00115435">
          <w:rPr>
            <w:rFonts w:ascii="Times New Roman" w:hAnsi="Times New Roman" w:cs="Times New Roman"/>
          </w:rPr>
          <w:t xml:space="preserve"> some input by the performer bu</w:t>
        </w:r>
      </w:ins>
      <w:ins w:id="27" w:author="Hector Gonzalez" w:date="2022-01-21T16:36:00Z">
        <w:r w:rsidR="00115435">
          <w:rPr>
            <w:rFonts w:ascii="Times New Roman" w:hAnsi="Times New Roman" w:cs="Times New Roman"/>
          </w:rPr>
          <w:t>t also reacts t</w:t>
        </w:r>
      </w:ins>
      <w:ins w:id="28" w:author="Hector Gonzalez" w:date="2022-01-21T16:37:00Z">
        <w:r w:rsidR="00115435">
          <w:rPr>
            <w:rFonts w:ascii="Times New Roman" w:hAnsi="Times New Roman" w:cs="Times New Roman"/>
          </w:rPr>
          <w:t xml:space="preserve">o it </w:t>
        </w:r>
      </w:ins>
      <w:ins w:id="29" w:author="Hector Gonzalez" w:date="2022-01-21T16:38:00Z">
        <w:r w:rsidR="00880E39">
          <w:rPr>
            <w:rFonts w:ascii="Times New Roman" w:hAnsi="Times New Roman" w:cs="Times New Roman"/>
          </w:rPr>
          <w:t>in ways not entirely predictable</w:t>
        </w:r>
      </w:ins>
      <w:ins w:id="30" w:author="Hector Gonzalez" w:date="2022-01-21T16:40:00Z">
        <w:r w:rsidR="00880E39">
          <w:rPr>
            <w:rFonts w:ascii="Times New Roman" w:hAnsi="Times New Roman" w:cs="Times New Roman"/>
          </w:rPr>
          <w:t xml:space="preserve">, </w:t>
        </w:r>
      </w:ins>
      <w:ins w:id="31" w:author="Hector Gonzalez" w:date="2022-01-21T16:41:00Z">
        <w:r w:rsidR="00880E39">
          <w:rPr>
            <w:rFonts w:ascii="Times New Roman" w:hAnsi="Times New Roman" w:cs="Times New Roman"/>
          </w:rPr>
          <w:t>for example</w:t>
        </w:r>
      </w:ins>
      <w:ins w:id="32" w:author="Hector Gonzalez" w:date="2022-01-21T16:40:00Z">
        <w:r w:rsidR="00880E39">
          <w:rPr>
            <w:rFonts w:ascii="Times New Roman" w:hAnsi="Times New Roman" w:cs="Times New Roman"/>
          </w:rPr>
          <w:t xml:space="preserve"> </w:t>
        </w:r>
      </w:ins>
      <w:ins w:id="33" w:author="Hector Gonzalez" w:date="2022-01-21T16:41:00Z">
        <w:r w:rsidR="00880E39">
          <w:rPr>
            <w:rFonts w:ascii="Times New Roman" w:hAnsi="Times New Roman" w:cs="Times New Roman"/>
          </w:rPr>
          <w:t>via a</w:t>
        </w:r>
      </w:ins>
      <w:ins w:id="34" w:author="Hector Gonzalez" w:date="2022-01-21T16:40:00Z">
        <w:r w:rsidR="00880E39">
          <w:rPr>
            <w:rFonts w:ascii="Times New Roman" w:hAnsi="Times New Roman" w:cs="Times New Roman"/>
          </w:rPr>
          <w:t xml:space="preserve"> generative layer </w:t>
        </w:r>
      </w:ins>
      <w:ins w:id="35" w:author="Hector Gonzalez" w:date="2022-01-21T16:41:00Z">
        <w:r w:rsidR="00880E39">
          <w:rPr>
            <w:rFonts w:ascii="Times New Roman" w:hAnsi="Times New Roman" w:cs="Times New Roman"/>
          </w:rPr>
          <w:t xml:space="preserve">or </w:t>
        </w:r>
      </w:ins>
      <w:ins w:id="36" w:author="Hector Gonzalez" w:date="2022-01-21T16:42:00Z">
        <w:r w:rsidR="00EB4AA6">
          <w:rPr>
            <w:rFonts w:ascii="Times New Roman" w:hAnsi="Times New Roman" w:cs="Times New Roman"/>
          </w:rPr>
          <w:t>a dynamic mapping scheme.</w:t>
        </w:r>
      </w:ins>
      <w:ins w:id="37" w:author="Hector Gonzalez" w:date="2022-01-21T16:41:00Z">
        <w:r w:rsidR="00880E39">
          <w:rPr>
            <w:rFonts w:ascii="Times New Roman" w:hAnsi="Times New Roman" w:cs="Times New Roman"/>
          </w:rPr>
          <w:t xml:space="preserve"> </w:t>
        </w:r>
      </w:ins>
      <w:ins w:id="38" w:author="Hector Gonzalez" w:date="2022-01-21T16:42:00Z">
        <w:r w:rsidR="00EB4AA6">
          <w:rPr>
            <w:rFonts w:ascii="Times New Roman" w:hAnsi="Times New Roman" w:cs="Times New Roman"/>
          </w:rPr>
          <w:t>I</w:t>
        </w:r>
      </w:ins>
      <w:ins w:id="39" w:author="Hector Gonzalez" w:date="2022-01-21T16:39:00Z">
        <w:r w:rsidR="00880E39">
          <w:rPr>
            <w:rFonts w:ascii="Times New Roman" w:hAnsi="Times New Roman" w:cs="Times New Roman"/>
          </w:rPr>
          <w:t>ts sonic result then</w:t>
        </w:r>
      </w:ins>
      <w:ins w:id="40" w:author="Hector Gonzalez" w:date="2022-01-21T16:42:00Z">
        <w:r w:rsidR="00EB4AA6">
          <w:rPr>
            <w:rFonts w:ascii="Times New Roman" w:hAnsi="Times New Roman" w:cs="Times New Roman"/>
          </w:rPr>
          <w:t xml:space="preserve"> </w:t>
        </w:r>
      </w:ins>
      <w:ins w:id="41" w:author="Hector Gonzalez" w:date="2022-01-21T16:43:00Z">
        <w:r w:rsidR="00EB4AA6">
          <w:rPr>
            <w:rFonts w:ascii="Times New Roman" w:hAnsi="Times New Roman" w:cs="Times New Roman"/>
          </w:rPr>
          <w:t>has some impact in the performers actions</w:t>
        </w:r>
      </w:ins>
      <w:ins w:id="42" w:author="Hector Gonzalez" w:date="2022-01-21T17:34:00Z">
        <w:r w:rsidR="00CE6D8B">
          <w:rPr>
            <w:rFonts w:ascii="Times New Roman" w:hAnsi="Times New Roman" w:cs="Times New Roman"/>
          </w:rPr>
          <w:t xml:space="preserve">, who </w:t>
        </w:r>
      </w:ins>
      <w:ins w:id="43" w:author="Hector Gonzalez" w:date="2022-01-21T17:36:00Z">
        <w:r w:rsidR="00FC2950">
          <w:rPr>
            <w:rFonts w:ascii="Times New Roman" w:hAnsi="Times New Roman" w:cs="Times New Roman"/>
          </w:rPr>
          <w:t xml:space="preserve">isn’t given </w:t>
        </w:r>
      </w:ins>
      <w:ins w:id="44" w:author="Hector Gonzalez" w:date="2022-01-21T17:34:00Z">
        <w:r w:rsidR="00CE6D8B">
          <w:rPr>
            <w:rFonts w:ascii="Times New Roman" w:hAnsi="Times New Roman" w:cs="Times New Roman"/>
          </w:rPr>
          <w:t>absolute control</w:t>
        </w:r>
      </w:ins>
      <w:ins w:id="45" w:author="Hector Gonzalez" w:date="2022-01-21T16:39:00Z">
        <w:r w:rsidR="00880E39">
          <w:rPr>
            <w:rFonts w:ascii="Times New Roman" w:hAnsi="Times New Roman" w:cs="Times New Roman"/>
          </w:rPr>
          <w:t xml:space="preserve">. Reciprocal reaction is what distinguishes </w:t>
        </w:r>
      </w:ins>
      <w:ins w:id="46" w:author="Hector Gonzalez" w:date="2022-01-21T16:40:00Z">
        <w:r w:rsidR="00880E39">
          <w:rPr>
            <w:rFonts w:ascii="Times New Roman" w:hAnsi="Times New Roman" w:cs="Times New Roman"/>
          </w:rPr>
          <w:t>them</w:t>
        </w:r>
      </w:ins>
      <w:ins w:id="47" w:author="Hector Gonzalez" w:date="2022-01-21T17:05:00Z">
        <w:r w:rsidR="006E23E1">
          <w:rPr>
            <w:rFonts w:ascii="Times New Roman" w:hAnsi="Times New Roman" w:cs="Times New Roman"/>
          </w:rPr>
          <w:t xml:space="preserve"> from </w:t>
        </w:r>
      </w:ins>
      <w:ins w:id="48" w:author="Hector Gonzalez" w:date="2022-01-21T17:06:00Z">
        <w:r w:rsidR="006E23E1">
          <w:rPr>
            <w:rFonts w:ascii="Times New Roman" w:hAnsi="Times New Roman" w:cs="Times New Roman"/>
          </w:rPr>
          <w:t xml:space="preserve">other kinds of </w:t>
        </w:r>
      </w:ins>
      <w:ins w:id="49" w:author="Hector Gonzalez" w:date="2022-01-21T17:34:00Z">
        <w:r w:rsidR="00CE6D8B">
          <w:rPr>
            <w:rFonts w:ascii="Times New Roman" w:hAnsi="Times New Roman" w:cs="Times New Roman"/>
          </w:rPr>
          <w:t xml:space="preserve">systems involving </w:t>
        </w:r>
      </w:ins>
      <w:ins w:id="50" w:author="Hector Gonzalez" w:date="2022-01-21T17:06:00Z">
        <w:r w:rsidR="006E23E1">
          <w:rPr>
            <w:rFonts w:ascii="Times New Roman" w:hAnsi="Times New Roman" w:cs="Times New Roman"/>
          </w:rPr>
          <w:t>digital musical instruments</w:t>
        </w:r>
      </w:ins>
      <w:ins w:id="51" w:author="Hector Gonzalez" w:date="2022-01-21T17:34:00Z">
        <w:r w:rsidR="00CE6D8B">
          <w:rPr>
            <w:rFonts w:ascii="Times New Roman" w:hAnsi="Times New Roman" w:cs="Times New Roman"/>
          </w:rPr>
          <w:t>.</w:t>
        </w:r>
      </w:ins>
    </w:p>
    <w:p w14:paraId="7DA20A1D" w14:textId="7E3D13D9" w:rsidR="004675EA" w:rsidRDefault="004675EA" w:rsidP="00E715BB">
      <w:pPr>
        <w:autoSpaceDE w:val="0"/>
        <w:autoSpaceDN w:val="0"/>
        <w:adjustRightInd w:val="0"/>
        <w:spacing w:line="480" w:lineRule="auto"/>
        <w:ind w:firstLine="720"/>
        <w:rPr>
          <w:rFonts w:ascii="Times New Roman" w:hAnsi="Times New Roman" w:cs="Times New Roman"/>
        </w:rPr>
        <w:pPrChange w:id="52" w:author="Hector Gonzalez" w:date="2022-01-22T11:32:00Z">
          <w:pPr>
            <w:autoSpaceDE w:val="0"/>
            <w:autoSpaceDN w:val="0"/>
            <w:adjustRightInd w:val="0"/>
            <w:spacing w:line="480" w:lineRule="auto"/>
            <w:ind w:firstLine="720"/>
            <w:jc w:val="both"/>
          </w:pPr>
        </w:pPrChange>
      </w:pPr>
      <w:r w:rsidRPr="00710A9B">
        <w:rPr>
          <w:rFonts w:ascii="Times New Roman" w:hAnsi="Times New Roman" w:cs="Times New Roman"/>
        </w:rPr>
        <w:t>Composing, in this sense involves not only “the software that is written, the controllers that are used and the interaction that is defined” (</w:t>
      </w:r>
      <w:proofErr w:type="spellStart"/>
      <w:r w:rsidRPr="00710A9B">
        <w:rPr>
          <w:rFonts w:ascii="Times New Roman" w:hAnsi="Times New Roman" w:cs="Times New Roman"/>
        </w:rPr>
        <w:t>Momeni</w:t>
      </w:r>
      <w:proofErr w:type="spellEnd"/>
      <w:r w:rsidRPr="00710A9B">
        <w:rPr>
          <w:rFonts w:ascii="Times New Roman" w:hAnsi="Times New Roman" w:cs="Times New Roman"/>
        </w:rPr>
        <w:t>, 1997, p. 2) but also the act of interacting with the system or playing the instrument.</w:t>
      </w:r>
      <w:r>
        <w:rPr>
          <w:rFonts w:ascii="Times New Roman" w:hAnsi="Times New Roman" w:cs="Times New Roman"/>
        </w:rPr>
        <w:t xml:space="preserve"> Thus, </w:t>
      </w:r>
      <w:del w:id="53" w:author="Hector Gonzalez" w:date="2022-01-21T17:31:00Z">
        <w:r w:rsidDel="00F7264A">
          <w:rPr>
            <w:rFonts w:ascii="Times New Roman" w:hAnsi="Times New Roman" w:cs="Times New Roman"/>
          </w:rPr>
          <w:delText xml:space="preserve">the </w:delText>
        </w:r>
      </w:del>
      <w:ins w:id="54" w:author="Hector Gonzalez" w:date="2022-01-21T17:31:00Z">
        <w:r w:rsidR="00F7264A">
          <w:rPr>
            <w:rFonts w:ascii="Times New Roman" w:hAnsi="Times New Roman" w:cs="Times New Roman"/>
          </w:rPr>
          <w:t xml:space="preserve">some of the </w:t>
        </w:r>
      </w:ins>
      <w:r>
        <w:rPr>
          <w:rFonts w:ascii="Times New Roman" w:hAnsi="Times New Roman" w:cs="Times New Roman"/>
        </w:rPr>
        <w:t xml:space="preserve">traditional </w:t>
      </w:r>
      <w:del w:id="55" w:author="Hector Gonzalez" w:date="2022-01-21T17:31:00Z">
        <w:r w:rsidDel="00F7264A">
          <w:rPr>
            <w:rFonts w:ascii="Times New Roman" w:hAnsi="Times New Roman" w:cs="Times New Roman"/>
          </w:rPr>
          <w:delText>line dividing the roles of</w:delText>
        </w:r>
      </w:del>
      <w:ins w:id="56" w:author="Hector Gonzalez" w:date="2022-01-21T17:31:00Z">
        <w:r w:rsidR="00F7264A">
          <w:rPr>
            <w:rFonts w:ascii="Times New Roman" w:hAnsi="Times New Roman" w:cs="Times New Roman"/>
          </w:rPr>
          <w:t>dividing lines betwee</w:t>
        </w:r>
      </w:ins>
      <w:ins w:id="57" w:author="Hector Gonzalez" w:date="2022-01-21T17:32:00Z">
        <w:r w:rsidR="00F7264A">
          <w:rPr>
            <w:rFonts w:ascii="Times New Roman" w:hAnsi="Times New Roman" w:cs="Times New Roman"/>
          </w:rPr>
          <w:t xml:space="preserve">n roles in music are blurred, such as </w:t>
        </w:r>
      </w:ins>
      <w:del w:id="58" w:author="Hector Gonzalez" w:date="2022-01-21T17:32:00Z">
        <w:r w:rsidDel="00F7264A">
          <w:rPr>
            <w:rFonts w:ascii="Times New Roman" w:hAnsi="Times New Roman" w:cs="Times New Roman"/>
          </w:rPr>
          <w:delText xml:space="preserve"> </w:delText>
        </w:r>
      </w:del>
      <w:r>
        <w:rPr>
          <w:rFonts w:ascii="Times New Roman" w:hAnsi="Times New Roman" w:cs="Times New Roman"/>
        </w:rPr>
        <w:t>composer</w:t>
      </w:r>
      <w:ins w:id="59" w:author="Hector Gonzalez" w:date="2022-01-21T17:31:00Z">
        <w:r w:rsidR="00F7264A">
          <w:rPr>
            <w:rFonts w:ascii="Times New Roman" w:hAnsi="Times New Roman" w:cs="Times New Roman"/>
          </w:rPr>
          <w:t>/</w:t>
        </w:r>
      </w:ins>
      <w:del w:id="60" w:author="Hector Gonzalez" w:date="2022-01-21T17:31:00Z">
        <w:r w:rsidDel="00F7264A">
          <w:rPr>
            <w:rFonts w:ascii="Times New Roman" w:hAnsi="Times New Roman" w:cs="Times New Roman"/>
          </w:rPr>
          <w:delText xml:space="preserve"> and </w:delText>
        </w:r>
      </w:del>
      <w:r>
        <w:rPr>
          <w:rFonts w:ascii="Times New Roman" w:hAnsi="Times New Roman" w:cs="Times New Roman"/>
        </w:rPr>
        <w:t>performer</w:t>
      </w:r>
      <w:ins w:id="61" w:author="Hector Gonzalez" w:date="2022-01-21T17:32:00Z">
        <w:r w:rsidR="00F7264A">
          <w:rPr>
            <w:rFonts w:ascii="Times New Roman" w:hAnsi="Times New Roman" w:cs="Times New Roman"/>
          </w:rPr>
          <w:t xml:space="preserve"> and instrument/score,</w:t>
        </w:r>
      </w:ins>
      <w:ins w:id="62" w:author="Hector Gonzalez" w:date="2022-01-21T17:36:00Z">
        <w:r w:rsidR="00FC2950">
          <w:rPr>
            <w:rFonts w:ascii="Times New Roman" w:hAnsi="Times New Roman" w:cs="Times New Roman"/>
          </w:rPr>
          <w:t xml:space="preserve">  </w:t>
        </w:r>
      </w:ins>
      <w:del w:id="63" w:author="Hector Gonzalez" w:date="2022-01-21T17:32:00Z">
        <w:r w:rsidDel="00F7264A">
          <w:rPr>
            <w:rFonts w:ascii="Times New Roman" w:hAnsi="Times New Roman" w:cs="Times New Roman"/>
          </w:rPr>
          <w:delText xml:space="preserve"> (sometimes even the listener) are </w:delText>
        </w:r>
        <w:commentRangeStart w:id="64"/>
        <w:r w:rsidDel="00F7264A">
          <w:rPr>
            <w:rFonts w:ascii="Times New Roman" w:hAnsi="Times New Roman" w:cs="Times New Roman"/>
          </w:rPr>
          <w:delText>blurred</w:delText>
        </w:r>
        <w:commentRangeEnd w:id="64"/>
        <w:r w:rsidR="00BC5522" w:rsidDel="00F7264A">
          <w:rPr>
            <w:rStyle w:val="CommentReference"/>
          </w:rPr>
          <w:commentReference w:id="64"/>
        </w:r>
        <w:r w:rsidDel="00F7264A">
          <w:rPr>
            <w:rFonts w:ascii="Times New Roman" w:hAnsi="Times New Roman" w:cs="Times New Roman"/>
          </w:rPr>
          <w:delText xml:space="preserve">. </w:delText>
        </w:r>
      </w:del>
      <w:ins w:id="65" w:author="Hector Gonzalez" w:date="2022-01-21T17:28:00Z">
        <w:r w:rsidR="00F7264A">
          <w:rPr>
            <w:rFonts w:ascii="Times New Roman" w:hAnsi="Times New Roman" w:cs="Times New Roman"/>
          </w:rPr>
          <w:t xml:space="preserve">The responsibility for the music composition and performance process is shared by </w:t>
        </w:r>
      </w:ins>
      <w:ins w:id="66" w:author="Hector Gonzalez" w:date="2022-01-21T17:30:00Z">
        <w:r w:rsidR="00F7264A">
          <w:rPr>
            <w:rFonts w:ascii="Times New Roman" w:hAnsi="Times New Roman" w:cs="Times New Roman"/>
          </w:rPr>
          <w:t>the human performer and</w:t>
        </w:r>
      </w:ins>
      <w:ins w:id="67" w:author="Hector Gonzalez" w:date="2022-01-21T17:29:00Z">
        <w:r w:rsidR="00F7264A">
          <w:rPr>
            <w:rFonts w:ascii="Times New Roman" w:hAnsi="Times New Roman" w:cs="Times New Roman"/>
          </w:rPr>
          <w:t xml:space="preserve"> </w:t>
        </w:r>
      </w:ins>
      <w:ins w:id="68" w:author="Hector Gonzalez" w:date="2022-01-21T17:30:00Z">
        <w:r w:rsidR="00F7264A">
          <w:rPr>
            <w:rFonts w:ascii="Times New Roman" w:hAnsi="Times New Roman" w:cs="Times New Roman"/>
          </w:rPr>
          <w:t xml:space="preserve">the software, </w:t>
        </w:r>
      </w:ins>
      <w:ins w:id="69" w:author="Hector Gonzalez" w:date="2022-01-21T17:29:00Z">
        <w:r w:rsidR="00F7264A">
          <w:rPr>
            <w:rFonts w:ascii="Times New Roman" w:hAnsi="Times New Roman" w:cs="Times New Roman"/>
          </w:rPr>
          <w:t xml:space="preserve">while the </w:t>
        </w:r>
      </w:ins>
      <w:proofErr w:type="spellStart"/>
      <w:ins w:id="70" w:author="Hector Gonzalez" w:date="2022-01-21T17:30:00Z">
        <w:r w:rsidR="00F7264A">
          <w:rPr>
            <w:rFonts w:ascii="Times New Roman" w:hAnsi="Times New Roman" w:cs="Times New Roman"/>
          </w:rPr>
          <w:t>later</w:t>
        </w:r>
      </w:ins>
      <w:ins w:id="71" w:author="Hector Gonzalez" w:date="2022-01-21T17:29:00Z">
        <w:r w:rsidR="00F7264A">
          <w:rPr>
            <w:rFonts w:ascii="Times New Roman" w:hAnsi="Times New Roman" w:cs="Times New Roman"/>
          </w:rPr>
          <w:t>’s</w:t>
        </w:r>
        <w:proofErr w:type="spellEnd"/>
        <w:r w:rsidR="00F7264A">
          <w:rPr>
            <w:rFonts w:ascii="Times New Roman" w:hAnsi="Times New Roman" w:cs="Times New Roman"/>
          </w:rPr>
          <w:t xml:space="preserve"> behavior functions </w:t>
        </w:r>
      </w:ins>
      <w:ins w:id="72" w:author="Hector Gonzalez" w:date="2022-01-21T17:30:00Z">
        <w:r w:rsidR="00F7264A">
          <w:rPr>
            <w:rFonts w:ascii="Times New Roman" w:hAnsi="Times New Roman" w:cs="Times New Roman"/>
          </w:rPr>
          <w:t>both as the instrument and the score</w:t>
        </w:r>
      </w:ins>
    </w:p>
    <w:p w14:paraId="4C6AE994"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73"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lastRenderedPageBreak/>
        <w:t>Although we’ll describe some historical interactive systems that employ</w:t>
      </w:r>
      <w:r w:rsidRPr="00710A9B">
        <w:rPr>
          <w:rFonts w:ascii="Times New Roman" w:hAnsi="Times New Roman" w:cs="Times New Roman"/>
        </w:rPr>
        <w:t xml:space="preserve"> </w:t>
      </w:r>
      <w:r>
        <w:rPr>
          <w:rFonts w:ascii="Times New Roman" w:hAnsi="Times New Roman" w:cs="Times New Roman"/>
        </w:rPr>
        <w:t xml:space="preserve">purely analog media, we’ll focus our discussion on systems for computer music. Therefore, whenever we talk about interactive </w:t>
      </w:r>
      <w:proofErr w:type="gramStart"/>
      <w:r>
        <w:rPr>
          <w:rFonts w:ascii="Times New Roman" w:hAnsi="Times New Roman" w:cs="Times New Roman"/>
        </w:rPr>
        <w:t>systems</w:t>
      </w:r>
      <w:proofErr w:type="gramEnd"/>
      <w:r>
        <w:rPr>
          <w:rFonts w:ascii="Times New Roman" w:hAnsi="Times New Roman" w:cs="Times New Roman"/>
        </w:rPr>
        <w:t xml:space="preserve"> we are really referring to interactive </w:t>
      </w:r>
      <w:r>
        <w:rPr>
          <w:rFonts w:ascii="Times New Roman" w:hAnsi="Times New Roman" w:cs="Times New Roman"/>
          <w:i/>
          <w:iCs/>
        </w:rPr>
        <w:t xml:space="preserve">computer music </w:t>
      </w:r>
      <w:r>
        <w:rPr>
          <w:rFonts w:ascii="Times New Roman" w:hAnsi="Times New Roman" w:cs="Times New Roman"/>
        </w:rPr>
        <w:t xml:space="preserve">systems. </w:t>
      </w:r>
    </w:p>
    <w:p w14:paraId="3C8FB419" w14:textId="65E1AB9F" w:rsidR="004675EA" w:rsidRDefault="004675EA" w:rsidP="00E715BB">
      <w:pPr>
        <w:autoSpaceDE w:val="0"/>
        <w:autoSpaceDN w:val="0"/>
        <w:adjustRightInd w:val="0"/>
        <w:spacing w:line="480" w:lineRule="auto"/>
        <w:ind w:firstLine="720"/>
        <w:rPr>
          <w:rFonts w:ascii="Times New Roman" w:hAnsi="Times New Roman" w:cs="Times New Roman"/>
        </w:rPr>
        <w:pPrChange w:id="74" w:author="Hector Gonzalez" w:date="2022-01-22T11:32:00Z">
          <w:pPr>
            <w:autoSpaceDE w:val="0"/>
            <w:autoSpaceDN w:val="0"/>
            <w:adjustRightInd w:val="0"/>
            <w:spacing w:line="480" w:lineRule="auto"/>
            <w:ind w:firstLine="720"/>
            <w:jc w:val="both"/>
          </w:pPr>
        </w:pPrChange>
      </w:pPr>
      <w:commentRangeStart w:id="75"/>
      <w:r w:rsidRPr="00710A9B">
        <w:rPr>
          <w:rFonts w:ascii="Times New Roman" w:hAnsi="Times New Roman" w:cs="Times New Roman"/>
        </w:rPr>
        <w:t xml:space="preserve">An interactive </w:t>
      </w:r>
      <w:r>
        <w:rPr>
          <w:rFonts w:ascii="Times New Roman" w:hAnsi="Times New Roman" w:cs="Times New Roman"/>
        </w:rPr>
        <w:t xml:space="preserve">computer </w:t>
      </w:r>
      <w:r w:rsidRPr="00710A9B">
        <w:rPr>
          <w:rFonts w:ascii="Times New Roman" w:hAnsi="Times New Roman" w:cs="Times New Roman"/>
        </w:rPr>
        <w:t>music system involves one or many performers</w:t>
      </w:r>
      <w:del w:id="76" w:author="Hector Gonzalez" w:date="2022-01-21T17:40:00Z">
        <w:r w:rsidRPr="00710A9B" w:rsidDel="009A41AF">
          <w:rPr>
            <w:rFonts w:ascii="Times New Roman" w:hAnsi="Times New Roman" w:cs="Times New Roman"/>
          </w:rPr>
          <w:delText>,</w:delText>
        </w:r>
      </w:del>
      <w:r w:rsidRPr="00710A9B">
        <w:rPr>
          <w:rFonts w:ascii="Times New Roman" w:hAnsi="Times New Roman" w:cs="Times New Roman"/>
        </w:rPr>
        <w:t xml:space="preserve"> </w:t>
      </w:r>
      <w:del w:id="77" w:author="Hector Gonzalez" w:date="2022-01-21T17:38:00Z">
        <w:r w:rsidRPr="00710A9B" w:rsidDel="009A41AF">
          <w:rPr>
            <w:rFonts w:ascii="Times New Roman" w:hAnsi="Times New Roman" w:cs="Times New Roman"/>
          </w:rPr>
          <w:delText>a controller, a</w:delText>
        </w:r>
        <w:r w:rsidDel="009A41AF">
          <w:rPr>
            <w:rFonts w:ascii="Times New Roman" w:hAnsi="Times New Roman" w:cs="Times New Roman"/>
          </w:rPr>
          <w:delText xml:space="preserve"> mapping scheme </w:delText>
        </w:r>
        <w:r w:rsidRPr="00710A9B" w:rsidDel="009A41AF">
          <w:rPr>
            <w:rFonts w:ascii="Times New Roman" w:hAnsi="Times New Roman" w:cs="Times New Roman"/>
          </w:rPr>
          <w:delText>and</w:delText>
        </w:r>
      </w:del>
      <w:ins w:id="78" w:author="Hector Gonzalez" w:date="2022-01-21T17:38:00Z">
        <w:r w:rsidR="009A41AF">
          <w:rPr>
            <w:rFonts w:ascii="Times New Roman" w:hAnsi="Times New Roman" w:cs="Times New Roman"/>
          </w:rPr>
          <w:t xml:space="preserve">and a means of </w:t>
        </w:r>
      </w:ins>
      <w:ins w:id="79" w:author="Hector Gonzalez" w:date="2022-01-21T17:39:00Z">
        <w:r w:rsidR="009A41AF">
          <w:rPr>
            <w:rFonts w:ascii="Times New Roman" w:hAnsi="Times New Roman" w:cs="Times New Roman"/>
          </w:rPr>
          <w:t>conveying</w:t>
        </w:r>
      </w:ins>
      <w:ins w:id="80" w:author="Hector Gonzalez" w:date="2022-01-21T17:38:00Z">
        <w:r w:rsidR="009A41AF">
          <w:rPr>
            <w:rFonts w:ascii="Times New Roman" w:hAnsi="Times New Roman" w:cs="Times New Roman"/>
          </w:rPr>
          <w:t xml:space="preserve"> </w:t>
        </w:r>
      </w:ins>
      <w:ins w:id="81" w:author="Hector Gonzalez" w:date="2022-01-21T17:42:00Z">
        <w:r w:rsidR="009A41AF">
          <w:rPr>
            <w:rFonts w:ascii="Times New Roman" w:hAnsi="Times New Roman" w:cs="Times New Roman"/>
          </w:rPr>
          <w:t>i</w:t>
        </w:r>
      </w:ins>
      <w:ins w:id="82" w:author="Hector Gonzalez" w:date="2022-01-21T17:43:00Z">
        <w:r w:rsidR="009A41AF">
          <w:rPr>
            <w:rFonts w:ascii="Times New Roman" w:hAnsi="Times New Roman" w:cs="Times New Roman"/>
          </w:rPr>
          <w:t>nformation</w:t>
        </w:r>
      </w:ins>
      <w:ins w:id="83" w:author="Hector Gonzalez" w:date="2022-01-21T17:39:00Z">
        <w:r w:rsidR="009A41AF">
          <w:rPr>
            <w:rFonts w:ascii="Times New Roman" w:hAnsi="Times New Roman" w:cs="Times New Roman"/>
          </w:rPr>
          <w:t xml:space="preserve"> about </w:t>
        </w:r>
      </w:ins>
      <w:ins w:id="84" w:author="Hector Gonzalez" w:date="2022-01-21T17:40:00Z">
        <w:r w:rsidR="009A41AF">
          <w:rPr>
            <w:rFonts w:ascii="Times New Roman" w:hAnsi="Times New Roman" w:cs="Times New Roman"/>
          </w:rPr>
          <w:t>their actions to</w:t>
        </w:r>
      </w:ins>
      <w:r w:rsidRPr="00710A9B">
        <w:rPr>
          <w:rFonts w:ascii="Times New Roman" w:hAnsi="Times New Roman" w:cs="Times New Roman"/>
        </w:rPr>
        <w:t xml:space="preserve"> a </w:t>
      </w:r>
      <w:del w:id="85" w:author="Hector Gonzalez" w:date="2022-01-21T17:41:00Z">
        <w:r w:rsidRPr="00710A9B" w:rsidDel="009A41AF">
          <w:rPr>
            <w:rFonts w:ascii="Times New Roman" w:hAnsi="Times New Roman" w:cs="Times New Roman"/>
          </w:rPr>
          <w:delText xml:space="preserve">sound producing </w:delText>
        </w:r>
      </w:del>
      <w:del w:id="86" w:author="Hector Gonzalez" w:date="2022-01-21T17:39:00Z">
        <w:r w:rsidRPr="00710A9B" w:rsidDel="009A41AF">
          <w:rPr>
            <w:rFonts w:ascii="Times New Roman" w:hAnsi="Times New Roman" w:cs="Times New Roman"/>
          </w:rPr>
          <w:delText>mechanism</w:delText>
        </w:r>
        <w:r w:rsidDel="009A41AF">
          <w:rPr>
            <w:rFonts w:ascii="Times New Roman" w:hAnsi="Times New Roman" w:cs="Times New Roman"/>
          </w:rPr>
          <w:delText xml:space="preserve"> or </w:delText>
        </w:r>
      </w:del>
      <w:del w:id="87" w:author="Hector Gonzalez" w:date="2022-01-21T17:41:00Z">
        <w:r w:rsidRPr="00710A9B" w:rsidDel="009A41AF">
          <w:rPr>
            <w:rFonts w:ascii="Times New Roman" w:hAnsi="Times New Roman" w:cs="Times New Roman"/>
          </w:rPr>
          <w:delText>algorithm</w:delText>
        </w:r>
      </w:del>
      <w:ins w:id="88" w:author="Hector Gonzalez" w:date="2022-01-21T17:41:00Z">
        <w:r w:rsidR="009A41AF">
          <w:rPr>
            <w:rFonts w:ascii="Times New Roman" w:hAnsi="Times New Roman" w:cs="Times New Roman"/>
          </w:rPr>
          <w:t xml:space="preserve">piece of </w:t>
        </w:r>
      </w:ins>
      <w:ins w:id="89" w:author="Hector Gonzalez" w:date="2022-01-21T17:49:00Z">
        <w:r w:rsidR="00E24411">
          <w:rPr>
            <w:rFonts w:ascii="Times New Roman" w:hAnsi="Times New Roman" w:cs="Times New Roman"/>
          </w:rPr>
          <w:t xml:space="preserve">software </w:t>
        </w:r>
        <w:proofErr w:type="spellStart"/>
        <w:r w:rsidR="00E24411">
          <w:rPr>
            <w:rFonts w:ascii="Times New Roman" w:hAnsi="Times New Roman" w:cs="Times New Roman"/>
          </w:rPr>
          <w:t>thas</w:t>
        </w:r>
        <w:proofErr w:type="spellEnd"/>
        <w:r w:rsidR="00E24411">
          <w:rPr>
            <w:rFonts w:ascii="Times New Roman" w:hAnsi="Times New Roman" w:cs="Times New Roman"/>
          </w:rPr>
          <w:t xml:space="preserve"> i</w:t>
        </w:r>
      </w:ins>
      <w:ins w:id="90" w:author="Hector Gonzalez" w:date="2022-01-21T17:41:00Z">
        <w:r w:rsidR="009A41AF">
          <w:rPr>
            <w:rFonts w:ascii="Times New Roman" w:hAnsi="Times New Roman" w:cs="Times New Roman"/>
          </w:rPr>
          <w:t>s ultimately responsible for the production of sound.</w:t>
        </w:r>
      </w:ins>
      <w:del w:id="91" w:author="Hector Gonzalez" w:date="2022-01-21T17:40:00Z">
        <w:r w:rsidDel="009A41AF">
          <w:rPr>
            <w:rFonts w:ascii="Times New Roman" w:hAnsi="Times New Roman" w:cs="Times New Roman"/>
          </w:rPr>
          <w:delText>.</w:delText>
        </w:r>
      </w:del>
      <w:r>
        <w:rPr>
          <w:rFonts w:ascii="Times New Roman" w:hAnsi="Times New Roman" w:cs="Times New Roman"/>
        </w:rPr>
        <w:t xml:space="preserve"> </w:t>
      </w:r>
      <w:commentRangeEnd w:id="75"/>
      <w:r w:rsidR="00F36323">
        <w:rPr>
          <w:rStyle w:val="CommentReference"/>
        </w:rPr>
        <w:commentReference w:id="75"/>
      </w:r>
      <w:ins w:id="92" w:author="Hector Gonzalez" w:date="2022-01-21T17:43:00Z">
        <w:r w:rsidR="009A41AF">
          <w:rPr>
            <w:rFonts w:ascii="Times New Roman" w:hAnsi="Times New Roman" w:cs="Times New Roman"/>
          </w:rPr>
          <w:t>This information</w:t>
        </w:r>
        <w:r w:rsidR="00E5799E">
          <w:rPr>
            <w:rFonts w:ascii="Times New Roman" w:hAnsi="Times New Roman" w:cs="Times New Roman"/>
          </w:rPr>
          <w:t xml:space="preserve"> if usually </w:t>
        </w:r>
      </w:ins>
      <w:ins w:id="93" w:author="Hector Gonzalez" w:date="2022-01-21T17:44:00Z">
        <w:r w:rsidR="00E5799E">
          <w:rPr>
            <w:rFonts w:ascii="Times New Roman" w:hAnsi="Times New Roman" w:cs="Times New Roman"/>
          </w:rPr>
          <w:t>transduced</w:t>
        </w:r>
      </w:ins>
      <w:ins w:id="94" w:author="Hector Gonzalez" w:date="2022-01-21T17:43:00Z">
        <w:r w:rsidR="00E5799E">
          <w:rPr>
            <w:rFonts w:ascii="Times New Roman" w:hAnsi="Times New Roman" w:cs="Times New Roman"/>
          </w:rPr>
          <w:t xml:space="preserve"> </w:t>
        </w:r>
      </w:ins>
      <w:ins w:id="95" w:author="Hector Gonzalez" w:date="2022-01-21T17:47:00Z">
        <w:r w:rsidR="00E5799E">
          <w:rPr>
            <w:rFonts w:ascii="Times New Roman" w:hAnsi="Times New Roman" w:cs="Times New Roman"/>
          </w:rPr>
          <w:t>via a physical de</w:t>
        </w:r>
      </w:ins>
      <w:ins w:id="96" w:author="Hector Gonzalez" w:date="2022-01-21T17:48:00Z">
        <w:r w:rsidR="00E5799E">
          <w:rPr>
            <w:rFonts w:ascii="Times New Roman" w:hAnsi="Times New Roman" w:cs="Times New Roman"/>
          </w:rPr>
          <w:t>vice</w:t>
        </w:r>
      </w:ins>
      <w:ins w:id="97" w:author="Hector Gonzalez" w:date="2022-01-21T17:50:00Z">
        <w:r w:rsidR="00E24411">
          <w:rPr>
            <w:rFonts w:ascii="Times New Roman" w:hAnsi="Times New Roman" w:cs="Times New Roman"/>
          </w:rPr>
          <w:t xml:space="preserve"> (</w:t>
        </w:r>
      </w:ins>
      <w:ins w:id="98" w:author="Hector Gonzalez" w:date="2022-01-21T17:48:00Z">
        <w:r w:rsidR="00E5799E">
          <w:rPr>
            <w:rFonts w:ascii="Times New Roman" w:hAnsi="Times New Roman" w:cs="Times New Roman"/>
          </w:rPr>
          <w:t>which we’ll call the “controller”</w:t>
        </w:r>
      </w:ins>
      <w:ins w:id="99" w:author="Hector Gonzalez" w:date="2022-01-21T17:50:00Z">
        <w:r w:rsidR="00E24411">
          <w:rPr>
            <w:rFonts w:ascii="Times New Roman" w:hAnsi="Times New Roman" w:cs="Times New Roman"/>
          </w:rPr>
          <w:t>)</w:t>
        </w:r>
      </w:ins>
      <w:ins w:id="100" w:author="Hector Gonzalez" w:date="2022-01-21T17:49:00Z">
        <w:r w:rsidR="00E24411">
          <w:rPr>
            <w:rFonts w:ascii="Times New Roman" w:hAnsi="Times New Roman" w:cs="Times New Roman"/>
          </w:rPr>
          <w:t xml:space="preserve"> </w:t>
        </w:r>
      </w:ins>
      <w:ins w:id="101" w:author="Hector Gonzalez" w:date="2022-01-21T17:50:00Z">
        <w:r w:rsidR="00E24411">
          <w:rPr>
            <w:rFonts w:ascii="Times New Roman" w:hAnsi="Times New Roman" w:cs="Times New Roman"/>
          </w:rPr>
          <w:t>into a set</w:t>
        </w:r>
      </w:ins>
      <w:ins w:id="102" w:author="Hector Gonzalez" w:date="2022-01-21T17:49:00Z">
        <w:r w:rsidR="00E24411">
          <w:rPr>
            <w:rFonts w:ascii="Times New Roman" w:hAnsi="Times New Roman" w:cs="Times New Roman"/>
          </w:rPr>
          <w:t xml:space="preserve"> discrete data points</w:t>
        </w:r>
      </w:ins>
      <w:ins w:id="103" w:author="Hector Gonzalez" w:date="2022-01-21T17:50:00Z">
        <w:r w:rsidR="00E24411">
          <w:rPr>
            <w:rFonts w:ascii="Times New Roman" w:hAnsi="Times New Roman" w:cs="Times New Roman"/>
          </w:rPr>
          <w:t xml:space="preserve"> that pass through a </w:t>
        </w:r>
      </w:ins>
      <w:ins w:id="104" w:author="Hector Gonzalez" w:date="2022-01-21T17:53:00Z">
        <w:r w:rsidR="00EB3BD7">
          <w:rPr>
            <w:rFonts w:ascii="Times New Roman" w:hAnsi="Times New Roman" w:cs="Times New Roman"/>
          </w:rPr>
          <w:t xml:space="preserve">mapping layer, </w:t>
        </w:r>
      </w:ins>
      <w:ins w:id="105" w:author="Hector Gonzalez" w:date="2022-01-21T17:52:00Z">
        <w:r w:rsidR="00E24411">
          <w:rPr>
            <w:rFonts w:ascii="Times New Roman" w:hAnsi="Times New Roman" w:cs="Times New Roman"/>
          </w:rPr>
          <w:t>shaping</w:t>
        </w:r>
      </w:ins>
      <w:ins w:id="106" w:author="Hector Gonzalez" w:date="2022-01-21T17:51:00Z">
        <w:r w:rsidR="00E24411">
          <w:rPr>
            <w:rFonts w:ascii="Times New Roman" w:hAnsi="Times New Roman" w:cs="Times New Roman"/>
          </w:rPr>
          <w:t xml:space="preserve"> the way they influence the </w:t>
        </w:r>
      </w:ins>
      <w:ins w:id="107" w:author="Hector Gonzalez" w:date="2022-01-21T17:43:00Z">
        <w:r w:rsidR="00E5799E">
          <w:rPr>
            <w:rFonts w:ascii="Times New Roman" w:hAnsi="Times New Roman" w:cs="Times New Roman"/>
          </w:rPr>
          <w:t xml:space="preserve"> </w:t>
        </w:r>
      </w:ins>
      <w:ins w:id="108" w:author="Hector Gonzalez" w:date="2022-01-21T17:52:00Z">
        <w:r w:rsidR="00E24411">
          <w:rPr>
            <w:rFonts w:ascii="Times New Roman" w:hAnsi="Times New Roman" w:cs="Times New Roman"/>
          </w:rPr>
          <w:t>resultant sound.</w:t>
        </w:r>
      </w:ins>
      <w:ins w:id="109" w:author="Hector Gonzalez" w:date="2022-01-21T17:53:00Z">
        <w:r w:rsidR="00EB3BD7">
          <w:rPr>
            <w:rFonts w:ascii="Times New Roman" w:hAnsi="Times New Roman" w:cs="Times New Roman"/>
          </w:rPr>
          <w:t xml:space="preserve"> </w:t>
        </w:r>
      </w:ins>
      <w:r w:rsidRPr="00710A9B">
        <w:rPr>
          <w:rFonts w:ascii="Times New Roman" w:hAnsi="Times New Roman" w:cs="Times New Roman"/>
        </w:rPr>
        <w:t>The controller can be anything capable of producing data, examples are a couple of sensors attached to an acoustic instrument</w:t>
      </w:r>
      <w:r w:rsidRPr="00710A9B">
        <w:rPr>
          <w:rStyle w:val="FootnoteReference"/>
          <w:rFonts w:ascii="Times New Roman" w:hAnsi="Times New Roman" w:cs="Times New Roman"/>
        </w:rPr>
        <w:footnoteReference w:id="1"/>
      </w:r>
      <w:r w:rsidRPr="00710A9B">
        <w:rPr>
          <w:rFonts w:ascii="Times New Roman" w:hAnsi="Times New Roman" w:cs="Times New Roman"/>
        </w:rPr>
        <w:t xml:space="preserve"> (the hyper-flute (Quintin, 2003) or overtone violin (Overholt, 2011)), mechanisms resembling an existing instrument (Piano MIDI controllers, the EWI), graphic interfaces on screens (the </w:t>
      </w:r>
      <w:proofErr w:type="spellStart"/>
      <w:r w:rsidRPr="00710A9B">
        <w:rPr>
          <w:rFonts w:ascii="Times New Roman" w:hAnsi="Times New Roman" w:cs="Times New Roman"/>
        </w:rPr>
        <w:t>reacTable</w:t>
      </w:r>
      <w:proofErr w:type="spellEnd"/>
      <w:r w:rsidRPr="00710A9B">
        <w:rPr>
          <w:rFonts w:ascii="Times New Roman" w:hAnsi="Times New Roman" w:cs="Times New Roman"/>
        </w:rPr>
        <w:t xml:space="preserve"> (</w:t>
      </w:r>
      <w:proofErr w:type="spellStart"/>
      <w:r w:rsidRPr="00710A9B">
        <w:rPr>
          <w:rFonts w:ascii="Times New Roman" w:hAnsi="Times New Roman" w:cs="Times New Roman"/>
        </w:rPr>
        <w:t>Jordá</w:t>
      </w:r>
      <w:proofErr w:type="spellEnd"/>
      <w:r w:rsidRPr="00710A9B">
        <w:rPr>
          <w:rFonts w:ascii="Times New Roman" w:hAnsi="Times New Roman" w:cs="Times New Roman"/>
        </w:rPr>
        <w:t>, 2005)) or videogame controllers (</w:t>
      </w:r>
      <w:proofErr w:type="spellStart"/>
      <w:r w:rsidRPr="00710A9B">
        <w:rPr>
          <w:rFonts w:ascii="Times New Roman" w:hAnsi="Times New Roman" w:cs="Times New Roman"/>
        </w:rPr>
        <w:t>Kinnect</w:t>
      </w:r>
      <w:proofErr w:type="spellEnd"/>
      <w:r w:rsidRPr="00710A9B">
        <w:rPr>
          <w:rFonts w:ascii="Times New Roman" w:hAnsi="Times New Roman" w:cs="Times New Roman"/>
        </w:rPr>
        <w:t xml:space="preserve"> or </w:t>
      </w:r>
      <w:proofErr w:type="spellStart"/>
      <w:r w:rsidRPr="00710A9B">
        <w:rPr>
          <w:rFonts w:ascii="Times New Roman" w:hAnsi="Times New Roman" w:cs="Times New Roman"/>
        </w:rPr>
        <w:t>Wiimotes</w:t>
      </w:r>
      <w:proofErr w:type="spellEnd"/>
      <w:r w:rsidRPr="00710A9B">
        <w:rPr>
          <w:rFonts w:ascii="Times New Roman" w:hAnsi="Times New Roman" w:cs="Times New Roman"/>
        </w:rPr>
        <w:t xml:space="preserve">). </w:t>
      </w:r>
      <w:ins w:id="110" w:author="Hector Gonzalez" w:date="2022-01-21T18:02:00Z">
        <w:r w:rsidR="000347BC">
          <w:rPr>
            <w:rFonts w:ascii="Times New Roman" w:hAnsi="Times New Roman" w:cs="Times New Roman"/>
          </w:rPr>
          <w:t>Unlike acoustic instruments, the</w:t>
        </w:r>
      </w:ins>
      <w:del w:id="111" w:author="Hector Gonzalez" w:date="2022-01-21T17:56:00Z">
        <w:r w:rsidRPr="00710A9B" w:rsidDel="00EB3BD7">
          <w:rPr>
            <w:rFonts w:ascii="Times New Roman" w:hAnsi="Times New Roman" w:cs="Times New Roman"/>
          </w:rPr>
          <w:delText>The</w:delText>
        </w:r>
      </w:del>
      <w:r w:rsidRPr="00710A9B">
        <w:rPr>
          <w:rFonts w:ascii="Times New Roman" w:hAnsi="Times New Roman" w:cs="Times New Roman"/>
        </w:rPr>
        <w:t xml:space="preserve"> sound producing mechanism is decoupled from the physical gesture, the latter only producing data </w:t>
      </w:r>
      <w:del w:id="112" w:author="Hector Gonzalez" w:date="2022-01-21T18:05:00Z">
        <w:r w:rsidRPr="00710A9B" w:rsidDel="00117CCF">
          <w:rPr>
            <w:rFonts w:ascii="Times New Roman" w:hAnsi="Times New Roman" w:cs="Times New Roman"/>
          </w:rPr>
          <w:delText>of some kind that can be mapped in a multitude of ways before being sent to the first.</w:delText>
        </w:r>
      </w:del>
      <w:ins w:id="113" w:author="Hector Gonzalez" w:date="2022-01-21T18:05:00Z">
        <w:r w:rsidR="00117CCF">
          <w:rPr>
            <w:rFonts w:ascii="Times New Roman" w:hAnsi="Times New Roman" w:cs="Times New Roman"/>
          </w:rPr>
          <w:t>i</w:t>
        </w:r>
      </w:ins>
      <w:ins w:id="114" w:author="Hector Gonzalez" w:date="2022-01-21T18:06:00Z">
        <w:r w:rsidR="00117CCF">
          <w:rPr>
            <w:rFonts w:ascii="Times New Roman" w:hAnsi="Times New Roman" w:cs="Times New Roman"/>
          </w:rPr>
          <w:t>n some format suitable to be mapped to parameters of some sound producing algorithm.</w:t>
        </w:r>
      </w:ins>
      <w:r w:rsidRPr="00710A9B">
        <w:rPr>
          <w:rFonts w:ascii="Times New Roman" w:hAnsi="Times New Roman" w:cs="Times New Roman"/>
        </w:rPr>
        <w:t xml:space="preserve"> </w:t>
      </w:r>
      <w:del w:id="115" w:author="Hector Gonzalez" w:date="2022-01-21T18:06:00Z">
        <w:r w:rsidDel="00117CCF">
          <w:rPr>
            <w:rFonts w:ascii="Times New Roman" w:hAnsi="Times New Roman" w:cs="Times New Roman"/>
          </w:rPr>
          <w:delText xml:space="preserve">Both the </w:delText>
        </w:r>
        <w:r w:rsidRPr="00710A9B" w:rsidDel="00117CCF">
          <w:rPr>
            <w:rFonts w:ascii="Times New Roman" w:hAnsi="Times New Roman" w:cs="Times New Roman"/>
          </w:rPr>
          <w:delText xml:space="preserve"> mapping </w:delText>
        </w:r>
        <w:r w:rsidDel="00117CCF">
          <w:rPr>
            <w:rFonts w:ascii="Times New Roman" w:hAnsi="Times New Roman" w:cs="Times New Roman"/>
          </w:rPr>
          <w:delText>scheme</w:delText>
        </w:r>
        <w:r w:rsidRPr="00710A9B" w:rsidDel="00117CCF">
          <w:rPr>
            <w:rFonts w:ascii="Times New Roman" w:hAnsi="Times New Roman" w:cs="Times New Roman"/>
          </w:rPr>
          <w:delText xml:space="preserve"> </w:delText>
        </w:r>
        <w:r w:rsidDel="00117CCF">
          <w:rPr>
            <w:rFonts w:ascii="Times New Roman" w:hAnsi="Times New Roman" w:cs="Times New Roman"/>
          </w:rPr>
          <w:delText xml:space="preserve">and sound producing algorithm </w:delText>
        </w:r>
      </w:del>
      <w:ins w:id="116" w:author="Hector Gonzalez" w:date="2022-01-21T18:06:00Z">
        <w:r w:rsidR="00117CCF">
          <w:rPr>
            <w:rFonts w:ascii="Times New Roman" w:hAnsi="Times New Roman" w:cs="Times New Roman"/>
          </w:rPr>
          <w:t xml:space="preserve">The mapping scheme </w:t>
        </w:r>
      </w:ins>
      <w:r w:rsidRPr="00710A9B">
        <w:rPr>
          <w:rFonts w:ascii="Times New Roman" w:hAnsi="Times New Roman" w:cs="Times New Roman"/>
        </w:rPr>
        <w:t xml:space="preserve">can involve unpredictable elements, such as parameters </w:t>
      </w:r>
      <w:del w:id="117" w:author="Hector Gonzalez" w:date="2022-01-21T18:08:00Z">
        <w:r w:rsidRPr="00710A9B" w:rsidDel="00117CCF">
          <w:rPr>
            <w:rFonts w:ascii="Times New Roman" w:hAnsi="Times New Roman" w:cs="Times New Roman"/>
          </w:rPr>
          <w:delText>changing randomly,</w:delText>
        </w:r>
      </w:del>
      <w:ins w:id="118" w:author="Hector Gonzalez" w:date="2022-01-21T18:08:00Z">
        <w:r w:rsidR="00117CCF">
          <w:rPr>
            <w:rFonts w:ascii="Times New Roman" w:hAnsi="Times New Roman" w:cs="Times New Roman"/>
          </w:rPr>
          <w:t xml:space="preserve"> controlled by random number generators, </w:t>
        </w:r>
      </w:ins>
      <w:ins w:id="119" w:author="Hector Gonzalez" w:date="2022-01-21T18:09:00Z">
        <w:r w:rsidR="00CD3A0D">
          <w:rPr>
            <w:rFonts w:ascii="Times New Roman" w:hAnsi="Times New Roman" w:cs="Times New Roman"/>
          </w:rPr>
          <w:t>patterns composing music</w:t>
        </w:r>
      </w:ins>
      <w:ins w:id="120" w:author="Hector Gonzalez" w:date="2022-01-21T18:11:00Z">
        <w:r w:rsidR="00CD3A0D">
          <w:rPr>
            <w:rFonts w:ascii="Times New Roman" w:hAnsi="Times New Roman" w:cs="Times New Roman"/>
          </w:rPr>
          <w:t xml:space="preserve"> algorithmically</w:t>
        </w:r>
      </w:ins>
      <w:ins w:id="121" w:author="Hector Gonzalez" w:date="2022-01-21T18:09:00Z">
        <w:r w:rsidR="00CD3A0D">
          <w:rPr>
            <w:rFonts w:ascii="Times New Roman" w:hAnsi="Times New Roman" w:cs="Times New Roman"/>
          </w:rPr>
          <w:t xml:space="preserve"> in real-time,</w:t>
        </w:r>
      </w:ins>
      <w:ins w:id="122" w:author="Hector Gonzalez" w:date="2022-01-21T18:08:00Z">
        <w:r w:rsidR="00117CCF">
          <w:rPr>
            <w:rFonts w:ascii="Times New Roman" w:hAnsi="Times New Roman" w:cs="Times New Roman"/>
          </w:rPr>
          <w:t xml:space="preserve"> </w:t>
        </w:r>
      </w:ins>
      <w:ins w:id="123" w:author="Hector Gonzalez" w:date="2022-01-21T18:09:00Z">
        <w:r w:rsidR="00CD3A0D">
          <w:rPr>
            <w:rFonts w:ascii="Times New Roman" w:hAnsi="Times New Roman" w:cs="Times New Roman"/>
          </w:rPr>
          <w:t xml:space="preserve">or </w:t>
        </w:r>
      </w:ins>
      <w:del w:id="124" w:author="Hector Gonzalez" w:date="2022-01-21T18:09:00Z">
        <w:r w:rsidRPr="00710A9B" w:rsidDel="00CD3A0D">
          <w:rPr>
            <w:rFonts w:ascii="Times New Roman" w:hAnsi="Times New Roman" w:cs="Times New Roman"/>
          </w:rPr>
          <w:delText xml:space="preserve"> or </w:delText>
        </w:r>
      </w:del>
      <w:r w:rsidRPr="00710A9B">
        <w:rPr>
          <w:rFonts w:ascii="Times New Roman" w:hAnsi="Times New Roman" w:cs="Times New Roman"/>
        </w:rPr>
        <w:t xml:space="preserve">independent agents, such as machine learning models used to classify gestures or elements triggered via machine listening. </w:t>
      </w:r>
      <w:r>
        <w:rPr>
          <w:rFonts w:ascii="Times New Roman" w:hAnsi="Times New Roman" w:cs="Times New Roman"/>
        </w:rPr>
        <w:t>It’s in this case when the system</w:t>
      </w:r>
      <w:r w:rsidRPr="00710A9B">
        <w:rPr>
          <w:rFonts w:ascii="Times New Roman" w:hAnsi="Times New Roman" w:cs="Times New Roman"/>
        </w:rPr>
        <w:t xml:space="preserve"> truly becomes interactive, as it involves real-time decisions being taken by at least two agents in response to each other.</w:t>
      </w:r>
    </w:p>
    <w:p w14:paraId="6FFCFB0C" w14:textId="6258E5AD" w:rsidR="004675EA" w:rsidRDefault="004675EA" w:rsidP="00E715BB">
      <w:pPr>
        <w:autoSpaceDE w:val="0"/>
        <w:autoSpaceDN w:val="0"/>
        <w:adjustRightInd w:val="0"/>
        <w:spacing w:line="480" w:lineRule="auto"/>
        <w:ind w:firstLine="720"/>
        <w:rPr>
          <w:rFonts w:ascii="Times New Roman" w:hAnsi="Times New Roman" w:cs="Times New Roman"/>
        </w:rPr>
        <w:pPrChange w:id="125" w:author="Hector Gonzalez" w:date="2022-01-22T11:32:00Z">
          <w:pPr>
            <w:autoSpaceDE w:val="0"/>
            <w:autoSpaceDN w:val="0"/>
            <w:adjustRightInd w:val="0"/>
            <w:spacing w:line="480" w:lineRule="auto"/>
            <w:ind w:firstLine="720"/>
            <w:jc w:val="both"/>
          </w:pPr>
        </w:pPrChange>
      </w:pPr>
      <w:del w:id="126" w:author="Hector Gonzalez" w:date="2022-01-21T18:03:00Z">
        <w:r w:rsidDel="000347BC">
          <w:rPr>
            <w:rFonts w:ascii="Times New Roman" w:hAnsi="Times New Roman" w:cs="Times New Roman"/>
          </w:rPr>
          <w:delText xml:space="preserve">Unlike </w:delText>
        </w:r>
      </w:del>
      <w:ins w:id="127" w:author="Hector Gonzalez" w:date="2022-01-21T18:03:00Z">
        <w:r w:rsidR="000347BC">
          <w:rPr>
            <w:rFonts w:ascii="Times New Roman" w:hAnsi="Times New Roman" w:cs="Times New Roman"/>
          </w:rPr>
          <w:t xml:space="preserve">One of the distinguishing features of interactive systems </w:t>
        </w:r>
        <w:proofErr w:type="gramStart"/>
        <w:r w:rsidR="000347BC">
          <w:rPr>
            <w:rFonts w:ascii="Times New Roman" w:hAnsi="Times New Roman" w:cs="Times New Roman"/>
          </w:rPr>
          <w:t xml:space="preserve">from  </w:t>
        </w:r>
      </w:ins>
      <w:r>
        <w:rPr>
          <w:rFonts w:ascii="Times New Roman" w:hAnsi="Times New Roman" w:cs="Times New Roman"/>
        </w:rPr>
        <w:t>electronic</w:t>
      </w:r>
      <w:proofErr w:type="gramEnd"/>
      <w:r>
        <w:rPr>
          <w:rFonts w:ascii="Times New Roman" w:hAnsi="Times New Roman" w:cs="Times New Roman"/>
        </w:rPr>
        <w:t xml:space="preserve"> instruments</w:t>
      </w:r>
      <w:ins w:id="128" w:author="Hector Gonzalez" w:date="2022-01-21T18:03:00Z">
        <w:r w:rsidR="000347BC">
          <w:rPr>
            <w:rFonts w:ascii="Times New Roman" w:hAnsi="Times New Roman" w:cs="Times New Roman"/>
          </w:rPr>
          <w:t xml:space="preserve"> is that </w:t>
        </w:r>
      </w:ins>
      <w:del w:id="129" w:author="Hector Gonzalez" w:date="2022-01-21T18:03:00Z">
        <w:r w:rsidDel="000347BC">
          <w:rPr>
            <w:rFonts w:ascii="Times New Roman" w:hAnsi="Times New Roman" w:cs="Times New Roman"/>
          </w:rPr>
          <w:delText>, the last two parts of the system described</w:delText>
        </w:r>
      </w:del>
      <w:ins w:id="130" w:author="Hector Gonzalez" w:date="2022-01-21T18:03:00Z">
        <w:r w:rsidR="000347BC">
          <w:rPr>
            <w:rFonts w:ascii="Times New Roman" w:hAnsi="Times New Roman" w:cs="Times New Roman"/>
          </w:rPr>
          <w:t>the mapping layer</w:t>
        </w:r>
      </w:ins>
      <w:r>
        <w:rPr>
          <w:rFonts w:ascii="Times New Roman" w:hAnsi="Times New Roman" w:cs="Times New Roman"/>
        </w:rPr>
        <w:t xml:space="preserve"> involve</w:t>
      </w:r>
      <w:ins w:id="131" w:author="Hector Gonzalez" w:date="2022-01-21T18:03:00Z">
        <w:r w:rsidR="000347BC">
          <w:rPr>
            <w:rFonts w:ascii="Times New Roman" w:hAnsi="Times New Roman" w:cs="Times New Roman"/>
          </w:rPr>
          <w:t>s</w:t>
        </w:r>
      </w:ins>
      <w:r>
        <w:rPr>
          <w:rFonts w:ascii="Times New Roman" w:hAnsi="Times New Roman" w:cs="Times New Roman"/>
        </w:rPr>
        <w:t xml:space="preserve"> some kind of generative approach. The system doesn’t simply allow a one-direction passive information flow, but takes the role of a musician in its own right, </w:t>
      </w:r>
      <w:r>
        <w:rPr>
          <w:rFonts w:ascii="Times New Roman" w:hAnsi="Times New Roman" w:cs="Times New Roman"/>
        </w:rPr>
        <w:lastRenderedPageBreak/>
        <w:t xml:space="preserve">becoming a co-creator of the piece. There are various roles that this agent can take, including but not limited to those traditionally assigned to human musicians, such as performer, composer and conductor. </w:t>
      </w:r>
    </w:p>
    <w:p w14:paraId="5737DEA3" w14:textId="4C1EBFA2" w:rsidR="004675EA" w:rsidRDefault="004675EA" w:rsidP="00E715BB">
      <w:pPr>
        <w:autoSpaceDE w:val="0"/>
        <w:autoSpaceDN w:val="0"/>
        <w:adjustRightInd w:val="0"/>
        <w:spacing w:line="480" w:lineRule="auto"/>
        <w:ind w:firstLine="720"/>
        <w:rPr>
          <w:rFonts w:ascii="Times New Roman" w:hAnsi="Times New Roman" w:cs="Times New Roman"/>
        </w:rPr>
        <w:pPrChange w:id="132"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 xml:space="preserve">A case could be made to consider </w:t>
      </w:r>
      <w:ins w:id="133" w:author="Hector Gonzalez" w:date="2022-01-21T18:12:00Z">
        <w:r w:rsidR="001B6408">
          <w:rPr>
            <w:rFonts w:ascii="Times New Roman" w:hAnsi="Times New Roman" w:cs="Times New Roman"/>
          </w:rPr>
          <w:t xml:space="preserve">some </w:t>
        </w:r>
      </w:ins>
      <w:r>
        <w:rPr>
          <w:rFonts w:ascii="Times New Roman" w:hAnsi="Times New Roman" w:cs="Times New Roman"/>
        </w:rPr>
        <w:t>acoustic</w:t>
      </w:r>
      <w:del w:id="134" w:author="Hector Gonzalez" w:date="2022-01-21T18:12:00Z">
        <w:r w:rsidDel="001B6408">
          <w:rPr>
            <w:rFonts w:ascii="Times New Roman" w:hAnsi="Times New Roman" w:cs="Times New Roman"/>
          </w:rPr>
          <w:delText>al</w:delText>
        </w:r>
      </w:del>
      <w:r>
        <w:rPr>
          <w:rFonts w:ascii="Times New Roman" w:hAnsi="Times New Roman" w:cs="Times New Roman"/>
        </w:rPr>
        <w:t xml:space="preserve"> instruments as interactive systems, as </w:t>
      </w:r>
      <w:del w:id="135" w:author="Hector Gonzalez" w:date="2022-01-21T18:12:00Z">
        <w:r w:rsidDel="001B6408">
          <w:rPr>
            <w:rFonts w:ascii="Times New Roman" w:hAnsi="Times New Roman" w:cs="Times New Roman"/>
          </w:rPr>
          <w:delText xml:space="preserve">some </w:delText>
        </w:r>
      </w:del>
      <w:ins w:id="136" w:author="Hector Gonzalez" w:date="2022-01-21T18:12:00Z">
        <w:r w:rsidR="001B6408">
          <w:rPr>
            <w:rFonts w:ascii="Times New Roman" w:hAnsi="Times New Roman" w:cs="Times New Roman"/>
          </w:rPr>
          <w:t xml:space="preserve">they tend to </w:t>
        </w:r>
      </w:ins>
      <w:r>
        <w:rPr>
          <w:rFonts w:ascii="Times New Roman" w:hAnsi="Times New Roman" w:cs="Times New Roman"/>
        </w:rPr>
        <w:t xml:space="preserve">respond non-linearly or in a chaotic manner to energy input provided by a human. This can be attested by anyone that tried to learn a bowed string or wind instrument in a traditional western art music setting. The instrument appears to have a life of its own, creating sound in response more to the requirements of its physicality that to the urges of the novice performer. The instrument needs to be “tamed”, that is, the performer is required to be able to exert control over its sonic output. </w:t>
      </w:r>
      <w:commentRangeStart w:id="137"/>
      <w:r>
        <w:rPr>
          <w:rFonts w:ascii="Times New Roman" w:hAnsi="Times New Roman" w:cs="Times New Roman"/>
        </w:rPr>
        <w:t>However,</w:t>
      </w:r>
      <w:r w:rsidRPr="00710A9B">
        <w:rPr>
          <w:rFonts w:ascii="Times New Roman" w:hAnsi="Times New Roman" w:cs="Times New Roman"/>
        </w:rPr>
        <w:t xml:space="preserve"> differences with acoustic musical instruments are many</w:t>
      </w:r>
      <w:r>
        <w:rPr>
          <w:rFonts w:ascii="Times New Roman" w:hAnsi="Times New Roman" w:cs="Times New Roman"/>
        </w:rPr>
        <w:t>, the main one being that in interactive systems the</w:t>
      </w:r>
      <w:r w:rsidRPr="00710A9B">
        <w:rPr>
          <w:rFonts w:ascii="Times New Roman" w:hAnsi="Times New Roman" w:cs="Times New Roman"/>
        </w:rPr>
        <w:t xml:space="preserve"> performers </w:t>
      </w:r>
      <w:r>
        <w:rPr>
          <w:rFonts w:ascii="Times New Roman" w:hAnsi="Times New Roman" w:cs="Times New Roman"/>
        </w:rPr>
        <w:t xml:space="preserve">rarely have </w:t>
      </w:r>
      <w:r w:rsidRPr="00710A9B">
        <w:rPr>
          <w:rFonts w:ascii="Times New Roman" w:hAnsi="Times New Roman" w:cs="Times New Roman"/>
        </w:rPr>
        <w:t>ha</w:t>
      </w:r>
      <w:r>
        <w:rPr>
          <w:rFonts w:ascii="Times New Roman" w:hAnsi="Times New Roman" w:cs="Times New Roman"/>
        </w:rPr>
        <w:t>s</w:t>
      </w:r>
      <w:r w:rsidRPr="00710A9B">
        <w:rPr>
          <w:rFonts w:ascii="Times New Roman" w:hAnsi="Times New Roman" w:cs="Times New Roman"/>
        </w:rPr>
        <w:t xml:space="preserve"> </w:t>
      </w:r>
      <w:r>
        <w:rPr>
          <w:rFonts w:ascii="Times New Roman" w:hAnsi="Times New Roman" w:cs="Times New Roman"/>
        </w:rPr>
        <w:t xml:space="preserve">absolute </w:t>
      </w:r>
      <w:r w:rsidRPr="00710A9B">
        <w:rPr>
          <w:rFonts w:ascii="Times New Roman" w:hAnsi="Times New Roman" w:cs="Times New Roman"/>
        </w:rPr>
        <w:t>control over the sonic result</w:t>
      </w:r>
      <w:r>
        <w:rPr>
          <w:rFonts w:ascii="Times New Roman" w:hAnsi="Times New Roman" w:cs="Times New Roman"/>
        </w:rPr>
        <w:t xml:space="preserve"> and is constantly in a kind of conversation with the system.</w:t>
      </w:r>
      <w:commentRangeEnd w:id="137"/>
      <w:r w:rsidR="00F53753">
        <w:rPr>
          <w:rStyle w:val="CommentReference"/>
        </w:rPr>
        <w:commentReference w:id="137"/>
      </w:r>
      <w:ins w:id="138" w:author="Hector Gonzalez" w:date="2022-01-21T18:13:00Z">
        <w:r w:rsidR="001B6408">
          <w:rPr>
            <w:rFonts w:ascii="Times New Roman" w:hAnsi="Times New Roman" w:cs="Times New Roman"/>
          </w:rPr>
          <w:t xml:space="preserve"> </w:t>
        </w:r>
      </w:ins>
      <w:ins w:id="139" w:author="Hector Gonzalez" w:date="2022-01-21T18:14:00Z">
        <w:r w:rsidR="00266613">
          <w:rPr>
            <w:rFonts w:ascii="Times New Roman" w:hAnsi="Times New Roman" w:cs="Times New Roman"/>
          </w:rPr>
          <w:t>The</w:t>
        </w:r>
      </w:ins>
      <w:ins w:id="140" w:author="Hector Gonzalez" w:date="2022-01-21T18:13:00Z">
        <w:r w:rsidR="001B6408">
          <w:rPr>
            <w:rFonts w:ascii="Times New Roman" w:hAnsi="Times New Roman" w:cs="Times New Roman"/>
          </w:rPr>
          <w:t xml:space="preserve"> same input </w:t>
        </w:r>
      </w:ins>
      <w:ins w:id="141" w:author="Hector Gonzalez" w:date="2022-01-21T18:14:00Z">
        <w:r w:rsidR="00266613">
          <w:rPr>
            <w:rFonts w:ascii="Times New Roman" w:hAnsi="Times New Roman" w:cs="Times New Roman"/>
          </w:rPr>
          <w:t xml:space="preserve">by the performer </w:t>
        </w:r>
      </w:ins>
      <w:ins w:id="142" w:author="Hector Gonzalez" w:date="2022-01-21T18:13:00Z">
        <w:r w:rsidR="001B6408">
          <w:rPr>
            <w:rFonts w:ascii="Times New Roman" w:hAnsi="Times New Roman" w:cs="Times New Roman"/>
          </w:rPr>
          <w:t xml:space="preserve">can generate radically different kinds of </w:t>
        </w:r>
      </w:ins>
      <w:ins w:id="143" w:author="Hector Gonzalez" w:date="2022-01-21T18:14:00Z">
        <w:r w:rsidR="00266613">
          <w:rPr>
            <w:rFonts w:ascii="Times New Roman" w:hAnsi="Times New Roman" w:cs="Times New Roman"/>
          </w:rPr>
          <w:t xml:space="preserve">sonic </w:t>
        </w:r>
      </w:ins>
      <w:ins w:id="144" w:author="Hector Gonzalez" w:date="2022-01-21T18:13:00Z">
        <w:r w:rsidR="001B6408">
          <w:rPr>
            <w:rFonts w:ascii="Times New Roman" w:hAnsi="Times New Roman" w:cs="Times New Roman"/>
          </w:rPr>
          <w:t>behavi</w:t>
        </w:r>
      </w:ins>
      <w:ins w:id="145" w:author="Hector Gonzalez" w:date="2022-01-21T18:14:00Z">
        <w:r w:rsidR="001B6408">
          <w:rPr>
            <w:rFonts w:ascii="Times New Roman" w:hAnsi="Times New Roman" w:cs="Times New Roman"/>
          </w:rPr>
          <w:t>or depending of the</w:t>
        </w:r>
        <w:r w:rsidR="00266613">
          <w:rPr>
            <w:rFonts w:ascii="Times New Roman" w:hAnsi="Times New Roman" w:cs="Times New Roman"/>
          </w:rPr>
          <w:t xml:space="preserve"> way the data is mapped.</w:t>
        </w:r>
      </w:ins>
    </w:p>
    <w:p w14:paraId="156506FB" w14:textId="77777777" w:rsidR="004675EA" w:rsidRPr="00710A9B" w:rsidDel="001B3E3A" w:rsidRDefault="004675EA" w:rsidP="00E715BB">
      <w:pPr>
        <w:autoSpaceDE w:val="0"/>
        <w:autoSpaceDN w:val="0"/>
        <w:adjustRightInd w:val="0"/>
        <w:spacing w:line="480" w:lineRule="auto"/>
        <w:ind w:firstLine="720"/>
        <w:rPr>
          <w:del w:id="146" w:author="Hector Gonzalez" w:date="2022-01-22T12:41:00Z"/>
          <w:rFonts w:ascii="Times New Roman" w:hAnsi="Times New Roman" w:cs="Times New Roman"/>
        </w:rPr>
        <w:pPrChange w:id="147"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 xml:space="preserve">In this chapter we’ll first explore the development of some of the first interactive music systems: </w:t>
      </w:r>
      <w:proofErr w:type="spellStart"/>
      <w:r>
        <w:rPr>
          <w:rFonts w:ascii="Times New Roman" w:hAnsi="Times New Roman" w:cs="Times New Roman"/>
        </w:rPr>
        <w:t>Chadabe’s</w:t>
      </w:r>
      <w:proofErr w:type="spellEnd"/>
      <w:r>
        <w:rPr>
          <w:rFonts w:ascii="Times New Roman" w:hAnsi="Times New Roman" w:cs="Times New Roman"/>
        </w:rPr>
        <w:t xml:space="preserve"> </w:t>
      </w:r>
      <w:r w:rsidRPr="00586EFE">
        <w:rPr>
          <w:rFonts w:ascii="Times New Roman" w:hAnsi="Times New Roman" w:cs="Times New Roman"/>
          <w:i/>
          <w:iCs/>
        </w:rPr>
        <w:t>CEMS</w:t>
      </w:r>
      <w:r>
        <w:rPr>
          <w:rFonts w:ascii="Times New Roman" w:hAnsi="Times New Roman" w:cs="Times New Roman"/>
        </w:rPr>
        <w:t xml:space="preserve"> and </w:t>
      </w:r>
      <w:proofErr w:type="spellStart"/>
      <w:r>
        <w:rPr>
          <w:rFonts w:ascii="Times New Roman" w:hAnsi="Times New Roman" w:cs="Times New Roman"/>
        </w:rPr>
        <w:t>Martirano</w:t>
      </w:r>
      <w:proofErr w:type="spellEnd"/>
      <w:r>
        <w:rPr>
          <w:rFonts w:ascii="Times New Roman" w:hAnsi="Times New Roman" w:cs="Times New Roman"/>
        </w:rPr>
        <w:t xml:space="preserv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 Then, we’ll explore some of the elements that help us differentiate them from traditional instruments: the controller, mapping schemes and decision-making algorithms. The latter will lead us to a discussion about machine learning, a branch of artificial intelligence that helps computers identify patterns on input data, and thus opens new kinds of meaningful human-computer interaction.</w:t>
      </w:r>
    </w:p>
    <w:p w14:paraId="5FC99702" w14:textId="77777777" w:rsidR="004675EA" w:rsidRPr="00710A9B" w:rsidRDefault="004675EA" w:rsidP="001B3E3A">
      <w:pPr>
        <w:autoSpaceDE w:val="0"/>
        <w:autoSpaceDN w:val="0"/>
        <w:adjustRightInd w:val="0"/>
        <w:spacing w:line="480" w:lineRule="auto"/>
        <w:ind w:firstLine="720"/>
        <w:rPr>
          <w:rFonts w:ascii="Times New Roman" w:hAnsi="Times New Roman" w:cs="Times New Roman"/>
        </w:rPr>
        <w:pPrChange w:id="148" w:author="Hector Gonzalez" w:date="2022-01-22T12:41:00Z">
          <w:pPr>
            <w:autoSpaceDE w:val="0"/>
            <w:autoSpaceDN w:val="0"/>
            <w:adjustRightInd w:val="0"/>
            <w:spacing w:line="480" w:lineRule="auto"/>
            <w:ind w:firstLine="720"/>
            <w:jc w:val="both"/>
          </w:pPr>
        </w:pPrChange>
      </w:pPr>
    </w:p>
    <w:p w14:paraId="53B32109" w14:textId="77777777" w:rsidR="004675EA" w:rsidRPr="002D06A0" w:rsidRDefault="004675EA" w:rsidP="00E715BB">
      <w:pPr>
        <w:autoSpaceDE w:val="0"/>
        <w:autoSpaceDN w:val="0"/>
        <w:adjustRightInd w:val="0"/>
        <w:spacing w:line="480" w:lineRule="auto"/>
        <w:rPr>
          <w:rFonts w:ascii="Times New Roman" w:hAnsi="Times New Roman" w:cs="Times New Roman"/>
          <w:b/>
          <w:bCs/>
          <w:sz w:val="28"/>
          <w:szCs w:val="28"/>
        </w:rPr>
        <w:pPrChange w:id="149" w:author="Hector Gonzalez" w:date="2022-01-22T11:32:00Z">
          <w:pPr>
            <w:autoSpaceDE w:val="0"/>
            <w:autoSpaceDN w:val="0"/>
            <w:adjustRightInd w:val="0"/>
            <w:spacing w:line="480" w:lineRule="auto"/>
            <w:jc w:val="both"/>
          </w:pPr>
        </w:pPrChange>
      </w:pPr>
      <w:r w:rsidRPr="002D06A0">
        <w:rPr>
          <w:rFonts w:ascii="Times New Roman" w:hAnsi="Times New Roman" w:cs="Times New Roman"/>
          <w:b/>
          <w:bCs/>
          <w:sz w:val="28"/>
          <w:szCs w:val="28"/>
        </w:rPr>
        <w:t>History: earliest interactive music systems</w:t>
      </w:r>
    </w:p>
    <w:p w14:paraId="1A073309" w14:textId="36A5150A" w:rsidR="004675EA" w:rsidRPr="00D75B3E" w:rsidRDefault="004675EA" w:rsidP="00E715BB">
      <w:pPr>
        <w:spacing w:line="480" w:lineRule="auto"/>
        <w:ind w:firstLine="720"/>
        <w:rPr>
          <w:rFonts w:ascii="Times New Roman" w:hAnsi="Times New Roman" w:cs="Times New Roman"/>
        </w:rPr>
        <w:pPrChange w:id="150" w:author="Hector Gonzalez" w:date="2022-01-22T11:32:00Z">
          <w:pPr>
            <w:spacing w:line="480" w:lineRule="auto"/>
            <w:ind w:firstLine="720"/>
            <w:jc w:val="both"/>
          </w:pPr>
        </w:pPrChange>
      </w:pPr>
      <w:r w:rsidRPr="00D75B3E">
        <w:rPr>
          <w:rFonts w:ascii="Times New Roman" w:hAnsi="Times New Roman" w:cs="Times New Roman"/>
        </w:rPr>
        <w:t>Algorithmic though</w:t>
      </w:r>
      <w:r>
        <w:rPr>
          <w:rFonts w:ascii="Times New Roman" w:hAnsi="Times New Roman" w:cs="Times New Roman"/>
        </w:rPr>
        <w:t>t</w:t>
      </w:r>
      <w:r w:rsidRPr="00D75B3E">
        <w:rPr>
          <w:rFonts w:ascii="Times New Roman" w:hAnsi="Times New Roman" w:cs="Times New Roman"/>
        </w:rPr>
        <w:t xml:space="preserve"> and generative techniques in western</w:t>
      </w:r>
      <w:r>
        <w:rPr>
          <w:rFonts w:ascii="Times New Roman" w:hAnsi="Times New Roman" w:cs="Times New Roman"/>
        </w:rPr>
        <w:t xml:space="preserve"> art</w:t>
      </w:r>
      <w:r w:rsidRPr="00D75B3E">
        <w:rPr>
          <w:rFonts w:ascii="Times New Roman" w:hAnsi="Times New Roman" w:cs="Times New Roman"/>
        </w:rPr>
        <w:t xml:space="preserve"> music have a long and fruitful history. One of the earliest known examples is Guido </w:t>
      </w:r>
      <w:proofErr w:type="spellStart"/>
      <w:r w:rsidRPr="00D75B3E">
        <w:rPr>
          <w:rFonts w:ascii="Times New Roman" w:hAnsi="Times New Roman" w:cs="Times New Roman"/>
        </w:rPr>
        <w:t>d’Arezzo’s</w:t>
      </w:r>
      <w:proofErr w:type="spellEnd"/>
      <w:r w:rsidRPr="00D75B3E">
        <w:rPr>
          <w:rFonts w:ascii="Times New Roman" w:hAnsi="Times New Roman" w:cs="Times New Roman"/>
        </w:rPr>
        <w:t xml:space="preserve"> combinatorial </w:t>
      </w:r>
      <w:r w:rsidRPr="00D75B3E">
        <w:rPr>
          <w:rFonts w:ascii="Times New Roman" w:hAnsi="Times New Roman" w:cs="Times New Roman"/>
        </w:rPr>
        <w:lastRenderedPageBreak/>
        <w:t>algorithm, used to set text to music by assigning two or three sets of notes in the 12-tone scale to a particular vowel</w:t>
      </w:r>
      <w:r>
        <w:rPr>
          <w:rFonts w:ascii="Times New Roman" w:hAnsi="Times New Roman" w:cs="Times New Roman"/>
        </w:rPr>
        <w:t>, i</w:t>
      </w:r>
      <w:r w:rsidRPr="00D75B3E">
        <w:rPr>
          <w:rFonts w:ascii="Times New Roman" w:hAnsi="Times New Roman" w:cs="Times New Roman"/>
        </w:rPr>
        <w:t>n a very similar way to how the syllables used in the solfè</w:t>
      </w:r>
      <w:r>
        <w:rPr>
          <w:rFonts w:ascii="Times New Roman" w:hAnsi="Times New Roman" w:cs="Times New Roman"/>
        </w:rPr>
        <w:t>ge system were born</w:t>
      </w:r>
      <w:r w:rsidRPr="00D75B3E">
        <w:rPr>
          <w:rFonts w:ascii="Times New Roman" w:hAnsi="Times New Roman" w:cs="Times New Roman"/>
        </w:rPr>
        <w:t xml:space="preserve">. This is characteristic </w:t>
      </w:r>
      <w:r>
        <w:rPr>
          <w:rFonts w:ascii="Times New Roman" w:hAnsi="Times New Roman" w:cs="Times New Roman"/>
        </w:rPr>
        <w:t>of</w:t>
      </w:r>
      <w:r w:rsidRPr="00D75B3E">
        <w:rPr>
          <w:rFonts w:ascii="Times New Roman" w:hAnsi="Times New Roman" w:cs="Times New Roman"/>
        </w:rPr>
        <w:t xml:space="preserve"> abstract thought in music, where sounds are conceived not only as perceptual experiences but also as elements of a grammar</w:t>
      </w:r>
      <w:del w:id="151" w:author="Hector Gonzalez" w:date="2022-01-22T10:51:00Z">
        <w:r w:rsidRPr="00D75B3E" w:rsidDel="00BE58E6">
          <w:rPr>
            <w:rFonts w:ascii="Times New Roman" w:hAnsi="Times New Roman" w:cs="Times New Roman"/>
          </w:rPr>
          <w:delText>, to be combined in any possible way</w:delText>
        </w:r>
      </w:del>
      <w:r w:rsidRPr="00D75B3E">
        <w:rPr>
          <w:rFonts w:ascii="Times New Roman" w:hAnsi="Times New Roman" w:cs="Times New Roman"/>
        </w:rPr>
        <w:t>.</w:t>
      </w:r>
      <w:r>
        <w:rPr>
          <w:rFonts w:ascii="Times New Roman" w:hAnsi="Times New Roman" w:cs="Times New Roman"/>
        </w:rPr>
        <w:t xml:space="preserve"> </w:t>
      </w:r>
      <w:ins w:id="152" w:author="Hector Gonzalez" w:date="2022-01-22T10:43:00Z">
        <w:r w:rsidR="00DB23D1">
          <w:rPr>
            <w:rFonts w:ascii="Times New Roman" w:hAnsi="Times New Roman" w:cs="Times New Roman"/>
          </w:rPr>
          <w:t xml:space="preserve">The modular nature </w:t>
        </w:r>
      </w:ins>
      <w:ins w:id="153" w:author="Hector Gonzalez" w:date="2022-01-22T10:44:00Z">
        <w:r w:rsidR="00DB23D1">
          <w:rPr>
            <w:rFonts w:ascii="Times New Roman" w:hAnsi="Times New Roman" w:cs="Times New Roman"/>
          </w:rPr>
          <w:t xml:space="preserve">of </w:t>
        </w:r>
      </w:ins>
      <w:ins w:id="154" w:author="Hector Gonzalez" w:date="2022-01-22T10:45:00Z">
        <w:r w:rsidR="00E55DEE">
          <w:rPr>
            <w:rFonts w:ascii="Times New Roman" w:hAnsi="Times New Roman" w:cs="Times New Roman"/>
          </w:rPr>
          <w:t>12-tone equal temperament</w:t>
        </w:r>
      </w:ins>
      <w:ins w:id="155" w:author="Hector Gonzalez" w:date="2022-01-22T10:51:00Z">
        <w:r w:rsidR="00BE58E6">
          <w:rPr>
            <w:rFonts w:ascii="Times New Roman" w:hAnsi="Times New Roman" w:cs="Times New Roman"/>
          </w:rPr>
          <w:t xml:space="preserve"> allowed for </w:t>
        </w:r>
      </w:ins>
      <w:ins w:id="156" w:author="Hector Gonzalez" w:date="2022-01-22T10:52:00Z">
        <w:r w:rsidR="00BE58E6">
          <w:rPr>
            <w:rFonts w:ascii="Times New Roman" w:hAnsi="Times New Roman" w:cs="Times New Roman"/>
          </w:rPr>
          <w:t>combinatorial practices to be commonplace in western music</w:t>
        </w:r>
      </w:ins>
      <w:ins w:id="157" w:author="Hector Gonzalez" w:date="2022-01-22T10:46:00Z">
        <w:r w:rsidR="00E55DEE">
          <w:rPr>
            <w:rFonts w:ascii="Times New Roman" w:hAnsi="Times New Roman" w:cs="Times New Roman"/>
          </w:rPr>
          <w:t xml:space="preserve">, with </w:t>
        </w:r>
      </w:ins>
      <w:ins w:id="158" w:author="Hector Gonzalez" w:date="2022-01-22T10:47:00Z">
        <w:r w:rsidR="00E55DEE">
          <w:rPr>
            <w:rFonts w:ascii="Times New Roman" w:hAnsi="Times New Roman" w:cs="Times New Roman"/>
          </w:rPr>
          <w:t>pitch classes and chords maintaining identity even</w:t>
        </w:r>
      </w:ins>
      <w:ins w:id="159" w:author="Hector Gonzalez" w:date="2022-01-22T10:46:00Z">
        <w:r w:rsidR="00E55DEE">
          <w:rPr>
            <w:rFonts w:ascii="Times New Roman" w:hAnsi="Times New Roman" w:cs="Times New Roman"/>
          </w:rPr>
          <w:t xml:space="preserve"> </w:t>
        </w:r>
      </w:ins>
      <w:ins w:id="160" w:author="Hector Gonzalez" w:date="2022-01-22T10:53:00Z">
        <w:r w:rsidR="00BE58E6">
          <w:rPr>
            <w:rFonts w:ascii="Times New Roman" w:hAnsi="Times New Roman" w:cs="Times New Roman"/>
          </w:rPr>
          <w:t>with variations of register or voicing</w:t>
        </w:r>
      </w:ins>
      <w:ins w:id="161" w:author="Hector Gonzalez" w:date="2022-01-22T10:45:00Z">
        <w:r w:rsidR="00E55DEE">
          <w:rPr>
            <w:rFonts w:ascii="Times New Roman" w:hAnsi="Times New Roman" w:cs="Times New Roman"/>
          </w:rPr>
          <w:t>.</w:t>
        </w:r>
      </w:ins>
      <w:commentRangeStart w:id="162"/>
      <w:del w:id="163" w:author="Hector Gonzalez" w:date="2022-01-22T10:53:00Z">
        <w:r w:rsidDel="00BE58E6">
          <w:rPr>
            <w:rFonts w:ascii="Times New Roman" w:hAnsi="Times New Roman" w:cs="Times New Roman"/>
          </w:rPr>
          <w:delText>Further</w:delText>
        </w:r>
        <w:commentRangeEnd w:id="162"/>
        <w:r w:rsidR="00F53753" w:rsidDel="00BE58E6">
          <w:rPr>
            <w:rStyle w:val="CommentReference"/>
          </w:rPr>
          <w:commentReference w:id="162"/>
        </w:r>
        <w:r w:rsidDel="00BE58E6">
          <w:rPr>
            <w:rFonts w:ascii="Times New Roman" w:hAnsi="Times New Roman" w:cs="Times New Roman"/>
          </w:rPr>
          <w:delText xml:space="preserve"> </w:delText>
        </w:r>
      </w:del>
      <w:ins w:id="164" w:author="Hector Gonzalez" w:date="2022-01-22T10:53:00Z">
        <w:r w:rsidR="00BE58E6">
          <w:rPr>
            <w:rFonts w:ascii="Times New Roman" w:hAnsi="Times New Roman" w:cs="Times New Roman"/>
          </w:rPr>
          <w:t xml:space="preserve"> Some </w:t>
        </w:r>
      </w:ins>
      <w:r>
        <w:rPr>
          <w:rFonts w:ascii="Times New Roman" w:hAnsi="Times New Roman" w:cs="Times New Roman"/>
        </w:rPr>
        <w:t>examples include the 18-th century practice of musical dice game and the 20th century fascination with serialism. All kinds of algorithmic approaches have been explored, ranging from the unpredictable to the deterministic.</w:t>
      </w:r>
    </w:p>
    <w:p w14:paraId="213D8ECD" w14:textId="77777777" w:rsidR="004675EA" w:rsidRDefault="004675EA" w:rsidP="00E715BB">
      <w:pPr>
        <w:spacing w:line="480" w:lineRule="auto"/>
        <w:ind w:firstLine="720"/>
        <w:rPr>
          <w:rFonts w:ascii="Times New Roman" w:hAnsi="Times New Roman" w:cs="Times New Roman"/>
        </w:rPr>
        <w:pPrChange w:id="165" w:author="Hector Gonzalez" w:date="2022-01-22T11:32:00Z">
          <w:pPr>
            <w:spacing w:line="480" w:lineRule="auto"/>
            <w:ind w:firstLine="720"/>
            <w:jc w:val="both"/>
          </w:pPr>
        </w:pPrChange>
      </w:pPr>
      <w:r w:rsidRPr="00D75B3E">
        <w:rPr>
          <w:rFonts w:ascii="Times New Roman" w:hAnsi="Times New Roman" w:cs="Times New Roman"/>
        </w:rPr>
        <w:t xml:space="preserve">However, </w:t>
      </w:r>
      <w:r>
        <w:rPr>
          <w:rFonts w:ascii="Times New Roman" w:hAnsi="Times New Roman" w:cs="Times New Roman"/>
        </w:rPr>
        <w:t>it wasn’t until the 1970’s that technology allowed for algorithms to run independently of human agency and respond to</w:t>
      </w:r>
      <w:r w:rsidRPr="00D75B3E">
        <w:rPr>
          <w:rFonts w:ascii="Times New Roman" w:hAnsi="Times New Roman" w:cs="Times New Roman"/>
        </w:rPr>
        <w:t xml:space="preserve"> real</w:t>
      </w:r>
      <w:r>
        <w:rPr>
          <w:rFonts w:ascii="Times New Roman" w:hAnsi="Times New Roman" w:cs="Times New Roman"/>
        </w:rPr>
        <w:t>-</w:t>
      </w:r>
      <w:r w:rsidRPr="00D75B3E">
        <w:rPr>
          <w:rFonts w:ascii="Times New Roman" w:hAnsi="Times New Roman" w:cs="Times New Roman"/>
        </w:rPr>
        <w:t>time</w:t>
      </w:r>
      <w:r>
        <w:rPr>
          <w:rFonts w:ascii="Times New Roman" w:hAnsi="Times New Roman" w:cs="Times New Roman"/>
        </w:rPr>
        <w:t xml:space="preserve"> changes. Early interactive music can be traced to the work of Joel </w:t>
      </w:r>
      <w:proofErr w:type="spellStart"/>
      <w:r>
        <w:rPr>
          <w:rFonts w:ascii="Times New Roman" w:hAnsi="Times New Roman" w:cs="Times New Roman"/>
        </w:rPr>
        <w:t>Chadabe</w:t>
      </w:r>
      <w:proofErr w:type="spellEnd"/>
      <w:r>
        <w:rPr>
          <w:rFonts w:ascii="Times New Roman" w:hAnsi="Times New Roman" w:cs="Times New Roman"/>
        </w:rPr>
        <w:t xml:space="preserve"> and Salvatore </w:t>
      </w:r>
      <w:proofErr w:type="spellStart"/>
      <w:r>
        <w:rPr>
          <w:rFonts w:ascii="Times New Roman" w:hAnsi="Times New Roman" w:cs="Times New Roman"/>
        </w:rPr>
        <w:t>Martinaro</w:t>
      </w:r>
      <w:proofErr w:type="spellEnd"/>
      <w:r>
        <w:rPr>
          <w:rFonts w:ascii="Times New Roman" w:hAnsi="Times New Roman" w:cs="Times New Roman"/>
        </w:rPr>
        <w:t>.</w:t>
      </w:r>
    </w:p>
    <w:p w14:paraId="519C2098" w14:textId="77777777" w:rsidR="004675EA" w:rsidRDefault="004675EA" w:rsidP="00E715BB">
      <w:pPr>
        <w:spacing w:line="480" w:lineRule="auto"/>
        <w:ind w:firstLine="720"/>
        <w:rPr>
          <w:rFonts w:ascii="Times New Roman" w:hAnsi="Times New Roman" w:cs="Times New Roman"/>
        </w:rPr>
        <w:pPrChange w:id="166" w:author="Hector Gonzalez" w:date="2022-01-22T11:32:00Z">
          <w:pPr>
            <w:spacing w:line="480" w:lineRule="auto"/>
            <w:ind w:firstLine="720"/>
            <w:jc w:val="both"/>
          </w:pPr>
        </w:pPrChange>
      </w:pPr>
      <w:r>
        <w:rPr>
          <w:rFonts w:ascii="Times New Roman" w:hAnsi="Times New Roman" w:cs="Times New Roman"/>
        </w:rPr>
        <w:t xml:space="preserve">At the State University of New York in 1969, Joel </w:t>
      </w:r>
      <w:proofErr w:type="spellStart"/>
      <w:r>
        <w:rPr>
          <w:rFonts w:ascii="Times New Roman" w:hAnsi="Times New Roman" w:cs="Times New Roman"/>
        </w:rPr>
        <w:t>Chadabe</w:t>
      </w:r>
      <w:proofErr w:type="spellEnd"/>
      <w:r>
        <w:rPr>
          <w:rFonts w:ascii="Times New Roman" w:hAnsi="Times New Roman" w:cs="Times New Roman"/>
        </w:rPr>
        <w:t xml:space="preserve"> installed the Coordinated Electronic Music Studio (</w:t>
      </w:r>
      <w:r w:rsidRPr="00586EFE">
        <w:rPr>
          <w:rFonts w:ascii="Times New Roman" w:hAnsi="Times New Roman" w:cs="Times New Roman"/>
          <w:i/>
          <w:iCs/>
        </w:rPr>
        <w:t>CEMS</w:t>
      </w:r>
      <w:r>
        <w:rPr>
          <w:rFonts w:ascii="Times New Roman" w:hAnsi="Times New Roman" w:cs="Times New Roman"/>
        </w:rPr>
        <w:t xml:space="preserve">) System, an automated synthesizer system designed by himself and built by Robert Moog. It consisted of three modular systems: Audio (oscillators, filters, amplifiers, noise generators, </w:t>
      </w:r>
      <w:proofErr w:type="spellStart"/>
      <w:r>
        <w:rPr>
          <w:rFonts w:ascii="Times New Roman" w:hAnsi="Times New Roman" w:cs="Times New Roman"/>
        </w:rPr>
        <w:t>etc</w:t>
      </w:r>
      <w:proofErr w:type="spellEnd"/>
      <w:r>
        <w:rPr>
          <w:rFonts w:ascii="Times New Roman" w:hAnsi="Times New Roman" w:cs="Times New Roman"/>
        </w:rPr>
        <w:t xml:space="preserve">), Control (sequencers, envelope generators, mixers, </w:t>
      </w:r>
      <w:proofErr w:type="spellStart"/>
      <w:r>
        <w:rPr>
          <w:rFonts w:ascii="Times New Roman" w:hAnsi="Times New Roman" w:cs="Times New Roman"/>
        </w:rPr>
        <w:t>etc</w:t>
      </w:r>
      <w:proofErr w:type="spellEnd"/>
      <w:r>
        <w:rPr>
          <w:rFonts w:ascii="Times New Roman" w:hAnsi="Times New Roman" w:cs="Times New Roman"/>
        </w:rPr>
        <w:t>) and Timing (a four-digit clock and 10 decoder/delays). Some of the modules were custom built and it became the largest concentration of Moog sequencers. The idea was to build a programable system that allowed control of independent but related parameters of sound synthesis by a single source. It probably was the first system that allowed for real-time algorithmic composition.</w:t>
      </w:r>
    </w:p>
    <w:p w14:paraId="6D9B440D" w14:textId="77777777" w:rsidR="004675EA" w:rsidRDefault="004675EA" w:rsidP="00E715BB">
      <w:pPr>
        <w:spacing w:line="480" w:lineRule="auto"/>
        <w:ind w:firstLine="720"/>
        <w:rPr>
          <w:rFonts w:ascii="Times New Roman" w:hAnsi="Times New Roman" w:cs="Times New Roman"/>
        </w:rPr>
        <w:pPrChange w:id="167" w:author="Hector Gonzalez" w:date="2022-01-22T11:32:00Z">
          <w:pPr>
            <w:spacing w:line="480" w:lineRule="auto"/>
            <w:ind w:firstLine="720"/>
            <w:jc w:val="both"/>
          </w:pPr>
        </w:pPrChange>
      </w:pPr>
      <w:r>
        <w:rPr>
          <w:rFonts w:ascii="Times New Roman" w:hAnsi="Times New Roman" w:cs="Times New Roman"/>
        </w:rPr>
        <w:t xml:space="preserve">Soon after, he started sharing control of the sonic output by using joysticks as input device for his piece </w:t>
      </w:r>
      <w:r w:rsidRPr="005C0FCE">
        <w:rPr>
          <w:rFonts w:ascii="Times New Roman" w:hAnsi="Times New Roman" w:cs="Times New Roman"/>
          <w:i/>
          <w:iCs/>
        </w:rPr>
        <w:t>Ideas of movement at Bolton landing</w:t>
      </w:r>
      <w:r>
        <w:rPr>
          <w:rFonts w:ascii="Times New Roman" w:hAnsi="Times New Roman" w:cs="Times New Roman"/>
        </w:rPr>
        <w:t xml:space="preserve"> (1971). Any of the audio or control modules’ output could be shaped by voltage coming from the controllers. The result ended up </w:t>
      </w:r>
      <w:r>
        <w:rPr>
          <w:rFonts w:ascii="Times New Roman" w:hAnsi="Times New Roman" w:cs="Times New Roman"/>
        </w:rPr>
        <w:lastRenderedPageBreak/>
        <w:t>being interactive: the system reacted to the joystick movements in ways not entirely predictable, while the performer reacted to the system’s output and tried to shape its behavior. He controller</w:t>
      </w:r>
    </w:p>
    <w:p w14:paraId="788EA8F2" w14:textId="77777777" w:rsidR="004675EA" w:rsidRDefault="004675EA" w:rsidP="00E715BB">
      <w:pPr>
        <w:spacing w:line="480" w:lineRule="auto"/>
        <w:ind w:firstLine="720"/>
        <w:rPr>
          <w:rFonts w:ascii="Times New Roman" w:hAnsi="Times New Roman" w:cs="Times New Roman"/>
        </w:rPr>
        <w:pPrChange w:id="168" w:author="Hector Gonzalez" w:date="2022-01-22T11:32:00Z">
          <w:pPr>
            <w:spacing w:line="480" w:lineRule="auto"/>
            <w:ind w:firstLine="720"/>
            <w:jc w:val="both"/>
          </w:pPr>
        </w:pPrChange>
      </w:pPr>
      <w:r>
        <w:rPr>
          <w:rFonts w:ascii="Times New Roman" w:hAnsi="Times New Roman" w:cs="Times New Roman"/>
        </w:rPr>
        <w:t xml:space="preserve">Over the next decades he continued building and performing with interactive systems, starting to use digital media with his piece </w:t>
      </w:r>
      <w:r>
        <w:rPr>
          <w:rFonts w:ascii="Times New Roman" w:hAnsi="Times New Roman" w:cs="Times New Roman"/>
          <w:i/>
          <w:iCs/>
        </w:rPr>
        <w:t xml:space="preserve">solo </w:t>
      </w:r>
      <w:r>
        <w:rPr>
          <w:rFonts w:ascii="Times New Roman" w:hAnsi="Times New Roman" w:cs="Times New Roman"/>
        </w:rPr>
        <w:t xml:space="preserve">(1978). The system involved using antennas to sense proximity and scheduling sounds on a </w:t>
      </w:r>
      <w:proofErr w:type="spellStart"/>
      <w:r>
        <w:rPr>
          <w:rFonts w:ascii="Times New Roman" w:hAnsi="Times New Roman" w:cs="Times New Roman"/>
        </w:rPr>
        <w:t>Synclavier</w:t>
      </w:r>
      <w:proofErr w:type="spellEnd"/>
      <w:r>
        <w:rPr>
          <w:rFonts w:ascii="Times New Roman" w:hAnsi="Times New Roman" w:cs="Times New Roman"/>
        </w:rPr>
        <w:t xml:space="preserve"> using software. He could effectively conduct an improvisation of an orchestra of electronic sounds. This was in a way the conceptual opposite of Theremin’s </w:t>
      </w:r>
      <w:proofErr w:type="spellStart"/>
      <w:r>
        <w:rPr>
          <w:rFonts w:ascii="Times New Roman" w:hAnsi="Times New Roman" w:cs="Times New Roman"/>
          <w:i/>
          <w:iCs/>
        </w:rPr>
        <w:t>Thereminvox</w:t>
      </w:r>
      <w:proofErr w:type="spellEnd"/>
      <w:r>
        <w:rPr>
          <w:rFonts w:ascii="Times New Roman" w:hAnsi="Times New Roman" w:cs="Times New Roman"/>
          <w:i/>
          <w:iCs/>
        </w:rPr>
        <w:t xml:space="preserve">. </w:t>
      </w:r>
      <w:r>
        <w:rPr>
          <w:rFonts w:ascii="Times New Roman" w:hAnsi="Times New Roman" w:cs="Times New Roman"/>
        </w:rPr>
        <w:t>Instead of shaping individual sounds by controlling pitch and amplitude with left and right hand respectively, he shaped a whole piece by controlling overall tempo and timbre on real-time. Pitch and amplitude of every individual sound were left to be decided algorithmically by the software.</w:t>
      </w:r>
    </w:p>
    <w:p w14:paraId="13F4406E" w14:textId="416533C9" w:rsidR="004675EA" w:rsidRDefault="004675EA" w:rsidP="00E715BB">
      <w:pPr>
        <w:spacing w:line="480" w:lineRule="auto"/>
        <w:ind w:firstLine="720"/>
        <w:rPr>
          <w:rFonts w:ascii="Times New Roman" w:hAnsi="Times New Roman" w:cs="Times New Roman"/>
        </w:rPr>
        <w:pPrChange w:id="169" w:author="Hector Gonzalez" w:date="2022-01-22T11:32:00Z">
          <w:pPr>
            <w:spacing w:line="480" w:lineRule="auto"/>
            <w:ind w:firstLine="720"/>
            <w:jc w:val="both"/>
          </w:pPr>
        </w:pPrChange>
      </w:pPr>
      <w:r>
        <w:rPr>
          <w:rFonts w:ascii="Times New Roman" w:hAnsi="Times New Roman" w:cs="Times New Roman"/>
        </w:rPr>
        <w:t xml:space="preserve">Simultaneously to the development of </w:t>
      </w:r>
      <w:r w:rsidRPr="00586EFE">
        <w:rPr>
          <w:rFonts w:ascii="Times New Roman" w:hAnsi="Times New Roman" w:cs="Times New Roman"/>
          <w:i/>
          <w:iCs/>
        </w:rPr>
        <w:t>CEMS</w:t>
      </w:r>
      <w:r>
        <w:rPr>
          <w:rFonts w:ascii="Times New Roman" w:hAnsi="Times New Roman" w:cs="Times New Roman"/>
        </w:rPr>
        <w:t xml:space="preserve">, composer Salvatore </w:t>
      </w:r>
      <w:proofErr w:type="spellStart"/>
      <w:r>
        <w:rPr>
          <w:rFonts w:ascii="Times New Roman" w:hAnsi="Times New Roman" w:cs="Times New Roman"/>
        </w:rPr>
        <w:t>Martirano</w:t>
      </w:r>
      <w:proofErr w:type="spellEnd"/>
      <w:r>
        <w:rPr>
          <w:rFonts w:ascii="Times New Roman" w:hAnsi="Times New Roman" w:cs="Times New Roman"/>
        </w:rPr>
        <w:t xml:space="preserve"> built an instrument called </w:t>
      </w:r>
      <w:proofErr w:type="spellStart"/>
      <w:r>
        <w:rPr>
          <w:rFonts w:ascii="Times New Roman" w:hAnsi="Times New Roman" w:cs="Times New Roman"/>
          <w:i/>
          <w:iCs/>
        </w:rPr>
        <w:t>Marvil</w:t>
      </w:r>
      <w:proofErr w:type="spellEnd"/>
      <w:r>
        <w:rPr>
          <w:rFonts w:ascii="Times New Roman" w:hAnsi="Times New Roman" w:cs="Times New Roman"/>
          <w:i/>
          <w:iCs/>
        </w:rPr>
        <w:t xml:space="preserve"> Construction</w:t>
      </w:r>
      <w:r>
        <w:rPr>
          <w:rFonts w:ascii="Times New Roman" w:hAnsi="Times New Roman" w:cs="Times New Roman"/>
        </w:rPr>
        <w:t xml:space="preserve"> with the help of engineer James </w:t>
      </w:r>
      <w:proofErr w:type="spellStart"/>
      <w:r>
        <w:rPr>
          <w:rFonts w:ascii="Times New Roman" w:hAnsi="Times New Roman" w:cs="Times New Roman"/>
        </w:rPr>
        <w:t>Divilbiss</w:t>
      </w:r>
      <w:proofErr w:type="spellEnd"/>
      <w:r>
        <w:rPr>
          <w:rFonts w:ascii="Times New Roman" w:hAnsi="Times New Roman" w:cs="Times New Roman"/>
        </w:rPr>
        <w:t xml:space="preserve">. This proved to be a stepping stone in the development of a more ambitious interactive music system called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xml:space="preserve">, which was finished in 1972 with the help of a group of engineers and graduate students from the University of Illinois, where </w:t>
      </w:r>
      <w:proofErr w:type="spellStart"/>
      <w:r>
        <w:rPr>
          <w:rFonts w:ascii="Times New Roman" w:hAnsi="Times New Roman" w:cs="Times New Roman"/>
        </w:rPr>
        <w:t>Martinaro</w:t>
      </w:r>
      <w:proofErr w:type="spellEnd"/>
      <w:r>
        <w:rPr>
          <w:rFonts w:ascii="Times New Roman" w:hAnsi="Times New Roman" w:cs="Times New Roman"/>
        </w:rPr>
        <w:t xml:space="preserve"> was a professor. The result was a 180-kg instrument, not including twenty-four loudspeakers and four subwoofers required for audio playback and spatialization. Its interface consisted of two sections. The lower was the main panel for live performance, consisting of an array of 291 touch-sensitive switches and lights to indicate their current state. The top consisted of a patching matrix </w:t>
      </w:r>
      <w:del w:id="170" w:author="Hector Gonzalez" w:date="2022-01-22T10:49:00Z">
        <w:r w:rsidRPr="00016D6E" w:rsidDel="00E55DEE">
          <w:rPr>
            <w:rFonts w:ascii="Times New Roman" w:hAnsi="Times New Roman" w:cs="Times New Roman"/>
            <w:strike/>
            <w:rPrChange w:id="171" w:author="Microsoft Office User" w:date="2022-01-18T15:17:00Z">
              <w:rPr>
                <w:rFonts w:ascii="Times New Roman" w:hAnsi="Times New Roman" w:cs="Times New Roman"/>
              </w:rPr>
            </w:rPrChange>
          </w:rPr>
          <w:delText>that made possible</w:delText>
        </w:r>
        <w:r w:rsidDel="00E55DEE">
          <w:rPr>
            <w:rFonts w:ascii="Times New Roman" w:hAnsi="Times New Roman" w:cs="Times New Roman"/>
          </w:rPr>
          <w:delText xml:space="preserve"> </w:delText>
        </w:r>
      </w:del>
      <w:r>
        <w:rPr>
          <w:rFonts w:ascii="Times New Roman" w:hAnsi="Times New Roman" w:cs="Times New Roman"/>
        </w:rPr>
        <w:t xml:space="preserve">to connect </w:t>
      </w:r>
      <w:ins w:id="172" w:author="Microsoft Office User" w:date="2022-01-18T15:17:00Z">
        <w:r w:rsidR="00016D6E">
          <w:rPr>
            <w:rFonts w:ascii="Times New Roman" w:hAnsi="Times New Roman" w:cs="Times New Roman"/>
          </w:rPr>
          <w:t xml:space="preserve">those </w:t>
        </w:r>
      </w:ins>
      <w:r>
        <w:rPr>
          <w:rFonts w:ascii="Times New Roman" w:hAnsi="Times New Roman" w:cs="Times New Roman"/>
        </w:rPr>
        <w:t xml:space="preserve">digital control circuits to analog </w:t>
      </w:r>
      <w:ins w:id="173" w:author="Microsoft Office User" w:date="2022-01-18T15:17:00Z">
        <w:r w:rsidR="00016D6E">
          <w:rPr>
            <w:rFonts w:ascii="Times New Roman" w:hAnsi="Times New Roman" w:cs="Times New Roman"/>
          </w:rPr>
          <w:t xml:space="preserve">sound </w:t>
        </w:r>
      </w:ins>
      <w:r>
        <w:rPr>
          <w:rFonts w:ascii="Times New Roman" w:hAnsi="Times New Roman" w:cs="Times New Roman"/>
        </w:rPr>
        <w:t>synthesis modules.</w:t>
      </w:r>
    </w:p>
    <w:p w14:paraId="1C5880D3" w14:textId="2901CE63" w:rsidR="004675EA" w:rsidRDefault="004675EA" w:rsidP="00E715BB">
      <w:pPr>
        <w:spacing w:line="480" w:lineRule="auto"/>
        <w:ind w:firstLine="720"/>
        <w:rPr>
          <w:rFonts w:ascii="Times New Roman" w:hAnsi="Times New Roman" w:cs="Times New Roman"/>
        </w:rPr>
        <w:pPrChange w:id="174" w:author="Hector Gonzalez" w:date="2022-01-22T11:32:00Z">
          <w:pPr>
            <w:spacing w:line="480" w:lineRule="auto"/>
            <w:ind w:firstLine="720"/>
            <w:jc w:val="both"/>
          </w:pPr>
        </w:pPrChange>
      </w:pPr>
      <w:commentRangeStart w:id="175"/>
      <w:del w:id="176" w:author="Hector Gonzalez" w:date="2022-01-22T11:03:00Z">
        <w:r w:rsidDel="00FD371D">
          <w:rPr>
            <w:rFonts w:ascii="Times New Roman" w:hAnsi="Times New Roman" w:cs="Times New Roman"/>
          </w:rPr>
          <w:delText xml:space="preserve">The interaction devised for the instrument was analogue </w:delText>
        </w:r>
      </w:del>
      <w:ins w:id="177" w:author="Microsoft Office User" w:date="2022-01-18T15:18:00Z">
        <w:del w:id="178" w:author="Hector Gonzalez" w:date="2022-01-22T11:03:00Z">
          <w:r w:rsidR="00016D6E" w:rsidDel="00FD371D">
            <w:rPr>
              <w:rFonts w:ascii="Times New Roman" w:hAnsi="Times New Roman" w:cs="Times New Roman"/>
            </w:rPr>
            <w:delText xml:space="preserve">analogous </w:delText>
          </w:r>
        </w:del>
      </w:ins>
      <w:del w:id="179" w:author="Hector Gonzalez" w:date="2022-01-22T11:03:00Z">
        <w:r w:rsidDel="00FD371D">
          <w:rPr>
            <w:rFonts w:ascii="Times New Roman" w:hAnsi="Times New Roman" w:cs="Times New Roman"/>
          </w:rPr>
          <w:delText xml:space="preserve">to conducting four different orchestras, each one improvising a concerto-style piece with its own soloist and ensemble. </w:delText>
        </w:r>
      </w:del>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could play 73 sound sources that were divided in four “orchestras”, basically interconnected sets of sounds patched in a way that they could share information coming from the performer via the state of the touch-sensitive switches. </w:t>
      </w:r>
      <w:commentRangeEnd w:id="175"/>
      <w:r w:rsidR="00C1427C">
        <w:rPr>
          <w:rStyle w:val="CommentReference"/>
        </w:rPr>
        <w:commentReference w:id="175"/>
      </w:r>
      <w:r>
        <w:rPr>
          <w:rFonts w:ascii="Times New Roman" w:hAnsi="Times New Roman" w:cs="Times New Roman"/>
        </w:rPr>
        <w:t xml:space="preserve">The way such </w:t>
      </w:r>
      <w:r>
        <w:rPr>
          <w:rFonts w:ascii="Times New Roman" w:hAnsi="Times New Roman" w:cs="Times New Roman"/>
        </w:rPr>
        <w:lastRenderedPageBreak/>
        <w:t>information was modified by each orchestra could also be determined by such switches, so the logic of event scheduling by the instrument was almost completely unpredictable. The performer could loosely determine the overall texture of the piece and its general timbral distribution, switching anywhere from controlling</w:t>
      </w:r>
      <w:ins w:id="180" w:author="Hector Gonzalez" w:date="2022-01-22T11:04:00Z">
        <w:r w:rsidR="00FD371D">
          <w:rPr>
            <w:rFonts w:ascii="Times New Roman" w:hAnsi="Times New Roman" w:cs="Times New Roman"/>
          </w:rPr>
          <w:t xml:space="preserve"> </w:t>
        </w:r>
        <w:proofErr w:type="gramStart"/>
        <w:r w:rsidR="00FD371D">
          <w:rPr>
            <w:rFonts w:ascii="Times New Roman" w:hAnsi="Times New Roman" w:cs="Times New Roman"/>
          </w:rPr>
          <w:t>all of</w:t>
        </w:r>
        <w:proofErr w:type="gramEnd"/>
        <w:r w:rsidR="00FD371D">
          <w:rPr>
            <w:rFonts w:ascii="Times New Roman" w:hAnsi="Times New Roman" w:cs="Times New Roman"/>
          </w:rPr>
          <w:t xml:space="preserve"> the</w:t>
        </w:r>
      </w:ins>
      <w:del w:id="181" w:author="Hector Gonzalez" w:date="2022-01-22T11:04:00Z">
        <w:r w:rsidDel="00FD371D">
          <w:rPr>
            <w:rFonts w:ascii="Times New Roman" w:hAnsi="Times New Roman" w:cs="Times New Roman"/>
          </w:rPr>
          <w:delText xml:space="preserve"> the </w:delText>
        </w:r>
      </w:del>
      <w:del w:id="182" w:author="Hector Gonzalez" w:date="2022-01-22T11:03:00Z">
        <w:r w:rsidDel="00FD371D">
          <w:rPr>
            <w:rFonts w:ascii="Times New Roman" w:hAnsi="Times New Roman" w:cs="Times New Roman"/>
          </w:rPr>
          <w:delText>4</w:delText>
        </w:r>
      </w:del>
      <w:r>
        <w:rPr>
          <w:rFonts w:ascii="Times New Roman" w:hAnsi="Times New Roman" w:cs="Times New Roman"/>
        </w:rPr>
        <w:t xml:space="preserve"> orchestras to changing the evolution of a single processes, but they always shared control of the resultant sounds with the instrument. </w:t>
      </w:r>
      <w:ins w:id="183" w:author="Hector Gonzalez" w:date="2022-01-22T11:03:00Z">
        <w:r w:rsidR="00FD371D">
          <w:rPr>
            <w:rFonts w:ascii="Times New Roman" w:hAnsi="Times New Roman" w:cs="Times New Roman"/>
          </w:rPr>
          <w:t>The interaction devised for the instrument was analogous to conducting four different orchestras, each one improvising a concerto-style piece with its own soloist and ensemble.</w:t>
        </w:r>
      </w:ins>
    </w:p>
    <w:p w14:paraId="0A52CF5C" w14:textId="77777777" w:rsidR="004675EA" w:rsidRDefault="004675EA" w:rsidP="00E715BB">
      <w:pPr>
        <w:spacing w:line="480" w:lineRule="auto"/>
        <w:ind w:firstLine="720"/>
        <w:rPr>
          <w:rFonts w:ascii="Times New Roman" w:hAnsi="Times New Roman" w:cs="Times New Roman"/>
        </w:rPr>
        <w:pPrChange w:id="184" w:author="Hector Gonzalez" w:date="2022-01-22T11:32:00Z">
          <w:pPr>
            <w:spacing w:line="480" w:lineRule="auto"/>
            <w:ind w:firstLine="720"/>
            <w:jc w:val="both"/>
          </w:pPr>
        </w:pPrChange>
      </w:pPr>
      <w:r>
        <w:rPr>
          <w:rFonts w:ascii="Times New Roman" w:hAnsi="Times New Roman" w:cs="Times New Roman"/>
        </w:rPr>
        <w:t xml:space="preserve">The composer himself became a devoted and virtuoso performer of the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However, he clearly wasn’t the only agent responsible for the piece, he could only make educated guesses as to what sound would result. “Control was an illusion. But I was in the loop</w:t>
      </w:r>
      <w:commentRangeStart w:id="185"/>
      <w:r>
        <w:rPr>
          <w:rFonts w:ascii="Times New Roman" w:hAnsi="Times New Roman" w:cs="Times New Roman"/>
        </w:rPr>
        <w:t>. I was trading swaps with the logic</w:t>
      </w:r>
      <w:commentRangeEnd w:id="185"/>
      <w:r w:rsidR="00C1427C">
        <w:rPr>
          <w:rStyle w:val="CommentReference"/>
        </w:rPr>
        <w:commentReference w:id="185"/>
      </w:r>
      <w:r>
        <w:rPr>
          <w:rFonts w:ascii="Times New Roman" w:hAnsi="Times New Roman" w:cs="Times New Roman"/>
        </w:rPr>
        <w:t>. I enabled paths. Or better, I steered.” (</w:t>
      </w:r>
      <w:proofErr w:type="spellStart"/>
      <w:r>
        <w:rPr>
          <w:rFonts w:ascii="Times New Roman" w:hAnsi="Times New Roman" w:cs="Times New Roman"/>
        </w:rPr>
        <w:t>Chadabe</w:t>
      </w:r>
      <w:proofErr w:type="spellEnd"/>
      <w:r>
        <w:rPr>
          <w:rFonts w:ascii="Times New Roman" w:hAnsi="Times New Roman" w:cs="Times New Roman"/>
        </w:rPr>
        <w:t xml:space="preserve">, 1997). Over the years he continued refining the </w:t>
      </w:r>
      <w:proofErr w:type="spellStart"/>
      <w:r>
        <w:rPr>
          <w:rFonts w:ascii="Times New Roman" w:hAnsi="Times New Roman" w:cs="Times New Roman"/>
          <w:i/>
          <w:iCs/>
        </w:rPr>
        <w:t>SalMar</w:t>
      </w:r>
      <w:proofErr w:type="spellEnd"/>
      <w:r>
        <w:rPr>
          <w:rFonts w:ascii="Times New Roman" w:hAnsi="Times New Roman" w:cs="Times New Roman"/>
          <w:i/>
          <w:iCs/>
        </w:rPr>
        <w:t xml:space="preserve">, </w:t>
      </w:r>
      <w:r>
        <w:rPr>
          <w:rFonts w:ascii="Times New Roman" w:hAnsi="Times New Roman" w:cs="Times New Roman"/>
        </w:rPr>
        <w:t xml:space="preserve">as well as composing and performing interactive music systems, such as the </w:t>
      </w:r>
      <w:proofErr w:type="spellStart"/>
      <w:r>
        <w:rPr>
          <w:rFonts w:ascii="Times New Roman" w:hAnsi="Times New Roman" w:cs="Times New Roman"/>
          <w:i/>
          <w:iCs/>
        </w:rPr>
        <w:t>YahaSALMaMAC</w:t>
      </w:r>
      <w:proofErr w:type="spellEnd"/>
      <w:r>
        <w:rPr>
          <w:rFonts w:ascii="Times New Roman" w:hAnsi="Times New Roman" w:cs="Times New Roman"/>
          <w:i/>
          <w:iCs/>
        </w:rPr>
        <w:t xml:space="preserve"> Orchestra</w:t>
      </w:r>
      <w:r>
        <w:rPr>
          <w:rFonts w:ascii="Times New Roman" w:hAnsi="Times New Roman" w:cs="Times New Roman"/>
        </w:rPr>
        <w:t xml:space="preserve">, involving a </w:t>
      </w:r>
      <w:proofErr w:type="spellStart"/>
      <w:r>
        <w:rPr>
          <w:rFonts w:ascii="Times New Roman" w:hAnsi="Times New Roman" w:cs="Times New Roman"/>
        </w:rPr>
        <w:t>Machintosh</w:t>
      </w:r>
      <w:proofErr w:type="spellEnd"/>
      <w:r>
        <w:rPr>
          <w:rFonts w:ascii="Times New Roman" w:hAnsi="Times New Roman" w:cs="Times New Roman"/>
        </w:rPr>
        <w:t xml:space="preserve"> II computer running his SAL (Sound and Logic) software, a Yamaha DX7, multiple digital synthesis modules and Zeta MIDI violin, performed by Dorothy </w:t>
      </w:r>
      <w:proofErr w:type="spellStart"/>
      <w:r>
        <w:rPr>
          <w:rFonts w:ascii="Times New Roman" w:hAnsi="Times New Roman" w:cs="Times New Roman"/>
        </w:rPr>
        <w:t>Martirano</w:t>
      </w:r>
      <w:proofErr w:type="spellEnd"/>
      <w:r>
        <w:rPr>
          <w:rFonts w:ascii="Times New Roman" w:hAnsi="Times New Roman" w:cs="Times New Roman"/>
        </w:rPr>
        <w:t>.</w:t>
      </w:r>
    </w:p>
    <w:p w14:paraId="5D5C92E8" w14:textId="0148A8A6" w:rsidR="008C4205" w:rsidRDefault="00E715BB" w:rsidP="001B3E3A">
      <w:pPr>
        <w:spacing w:line="480" w:lineRule="auto"/>
        <w:ind w:firstLine="720"/>
        <w:rPr>
          <w:ins w:id="186" w:author="Hector Gonzalez" w:date="2022-01-22T12:36:00Z"/>
          <w:rFonts w:ascii="Times New Roman" w:hAnsi="Times New Roman" w:cs="Times New Roman"/>
        </w:rPr>
        <w:pPrChange w:id="187" w:author="Hector Gonzalez" w:date="2022-01-22T12:41:00Z">
          <w:pPr>
            <w:spacing w:line="480" w:lineRule="auto"/>
            <w:ind w:left="720"/>
          </w:pPr>
        </w:pPrChange>
      </w:pPr>
      <w:ins w:id="188" w:author="Hector Gonzalez" w:date="2022-01-22T11:34:00Z">
        <w:r>
          <w:rPr>
            <w:rFonts w:ascii="Times New Roman" w:hAnsi="Times New Roman" w:cs="Times New Roman"/>
          </w:rPr>
          <w:t xml:space="preserve">When working on the </w:t>
        </w:r>
        <w:proofErr w:type="spellStart"/>
        <w:r>
          <w:rPr>
            <w:rFonts w:ascii="Times New Roman" w:hAnsi="Times New Roman" w:cs="Times New Roman"/>
            <w:i/>
            <w:iCs/>
          </w:rPr>
          <w:t>SalMar</w:t>
        </w:r>
      </w:ins>
      <w:proofErr w:type="spellEnd"/>
      <w:ins w:id="189" w:author="Hector Gonzalez" w:date="2022-01-22T11:35:00Z">
        <w:r w:rsidR="001E64B3">
          <w:rPr>
            <w:rFonts w:ascii="Times New Roman" w:hAnsi="Times New Roman" w:cs="Times New Roman"/>
            <w:i/>
            <w:iCs/>
          </w:rPr>
          <w:t xml:space="preserve">, </w:t>
        </w:r>
      </w:ins>
      <w:proofErr w:type="spellStart"/>
      <w:r w:rsidR="004675EA">
        <w:rPr>
          <w:rFonts w:ascii="Times New Roman" w:hAnsi="Times New Roman" w:cs="Times New Roman"/>
        </w:rPr>
        <w:t>Martirano</w:t>
      </w:r>
      <w:proofErr w:type="spellEnd"/>
      <w:r w:rsidR="004675EA">
        <w:rPr>
          <w:rFonts w:ascii="Times New Roman" w:hAnsi="Times New Roman" w:cs="Times New Roman"/>
        </w:rPr>
        <w:t xml:space="preserve"> </w:t>
      </w:r>
      <w:del w:id="190" w:author="Hector Gonzalez" w:date="2022-01-22T11:35:00Z">
        <w:r w:rsidR="004675EA" w:rsidDel="001E64B3">
          <w:rPr>
            <w:rFonts w:ascii="Times New Roman" w:hAnsi="Times New Roman" w:cs="Times New Roman"/>
          </w:rPr>
          <w:delText>concluded his</w:delText>
        </w:r>
      </w:del>
      <w:proofErr w:type="gramStart"/>
      <w:ins w:id="191" w:author="Hector Gonzalez" w:date="2022-01-22T11:35:00Z">
        <w:r w:rsidR="001E64B3">
          <w:rPr>
            <w:rFonts w:ascii="Times New Roman" w:hAnsi="Times New Roman" w:cs="Times New Roman"/>
          </w:rPr>
          <w:t xml:space="preserve">wrote </w:t>
        </w:r>
      </w:ins>
      <w:r w:rsidR="004675EA">
        <w:rPr>
          <w:rFonts w:ascii="Times New Roman" w:hAnsi="Times New Roman" w:cs="Times New Roman"/>
        </w:rPr>
        <w:t xml:space="preserve"> </w:t>
      </w:r>
      <w:r w:rsidR="004675EA">
        <w:rPr>
          <w:rFonts w:ascii="Times New Roman" w:hAnsi="Times New Roman" w:cs="Times New Roman"/>
          <w:i/>
          <w:iCs/>
        </w:rPr>
        <w:t>Progress</w:t>
      </w:r>
      <w:proofErr w:type="gramEnd"/>
      <w:r w:rsidR="004675EA">
        <w:rPr>
          <w:rFonts w:ascii="Times New Roman" w:hAnsi="Times New Roman" w:cs="Times New Roman"/>
          <w:i/>
          <w:iCs/>
        </w:rPr>
        <w:t xml:space="preserve"> Report #1 </w:t>
      </w:r>
      <w:r w:rsidR="004675EA">
        <w:rPr>
          <w:rFonts w:ascii="Times New Roman" w:hAnsi="Times New Roman" w:cs="Times New Roman"/>
        </w:rPr>
        <w:t>(</w:t>
      </w:r>
      <w:del w:id="192" w:author="Hector Gonzalez" w:date="2022-01-22T11:38:00Z">
        <w:r w:rsidR="004675EA" w:rsidDel="001E64B3">
          <w:rPr>
            <w:rFonts w:ascii="Times New Roman" w:hAnsi="Times New Roman" w:cs="Times New Roman"/>
          </w:rPr>
          <w:delText xml:space="preserve">Martirano, </w:delText>
        </w:r>
      </w:del>
      <w:r w:rsidR="004675EA">
        <w:rPr>
          <w:rFonts w:ascii="Times New Roman" w:hAnsi="Times New Roman" w:cs="Times New Roman"/>
        </w:rPr>
        <w:t>1971)</w:t>
      </w:r>
      <w:ins w:id="193" w:author="Hector Gonzalez" w:date="2022-01-22T11:35:00Z">
        <w:r w:rsidR="001E64B3">
          <w:rPr>
            <w:rFonts w:ascii="Times New Roman" w:hAnsi="Times New Roman" w:cs="Times New Roman"/>
          </w:rPr>
          <w:t xml:space="preserve">, a text describing </w:t>
        </w:r>
      </w:ins>
      <w:ins w:id="194" w:author="Hector Gonzalez" w:date="2022-01-22T11:36:00Z">
        <w:r w:rsidR="001E64B3">
          <w:rPr>
            <w:rFonts w:ascii="Times New Roman" w:hAnsi="Times New Roman" w:cs="Times New Roman"/>
          </w:rPr>
          <w:t xml:space="preserve">the </w:t>
        </w:r>
      </w:ins>
      <w:ins w:id="195" w:author="Hector Gonzalez" w:date="2022-01-22T11:37:00Z">
        <w:r w:rsidR="001E64B3">
          <w:rPr>
            <w:rFonts w:ascii="Times New Roman" w:hAnsi="Times New Roman" w:cs="Times New Roman"/>
          </w:rPr>
          <w:t xml:space="preserve">state </w:t>
        </w:r>
      </w:ins>
      <w:ins w:id="196" w:author="Hector Gonzalez" w:date="2022-01-22T11:40:00Z">
        <w:r w:rsidR="00254D9E">
          <w:rPr>
            <w:rFonts w:ascii="Times New Roman" w:hAnsi="Times New Roman" w:cs="Times New Roman"/>
          </w:rPr>
          <w:t>the inner workings of the system</w:t>
        </w:r>
      </w:ins>
      <w:ins w:id="197" w:author="Hector Gonzalez" w:date="2022-01-22T11:37:00Z">
        <w:r w:rsidR="001E64B3">
          <w:rPr>
            <w:rFonts w:ascii="Times New Roman" w:hAnsi="Times New Roman" w:cs="Times New Roman"/>
          </w:rPr>
          <w:t>. It ends</w:t>
        </w:r>
      </w:ins>
      <w:ins w:id="198" w:author="Hector Gonzalez" w:date="2022-01-22T11:39:00Z">
        <w:r w:rsidR="001E64B3">
          <w:rPr>
            <w:rFonts w:ascii="Times New Roman" w:hAnsi="Times New Roman" w:cs="Times New Roman"/>
          </w:rPr>
          <w:t xml:space="preserve"> </w:t>
        </w:r>
      </w:ins>
      <w:del w:id="199" w:author="Hector Gonzalez" w:date="2022-01-22T11:35:00Z">
        <w:r w:rsidR="004675EA" w:rsidDel="001E64B3">
          <w:rPr>
            <w:rFonts w:ascii="Times New Roman" w:hAnsi="Times New Roman" w:cs="Times New Roman"/>
          </w:rPr>
          <w:delText xml:space="preserve"> </w:delText>
        </w:r>
      </w:del>
      <w:r w:rsidR="004675EA">
        <w:rPr>
          <w:rFonts w:ascii="Times New Roman" w:hAnsi="Times New Roman" w:cs="Times New Roman"/>
        </w:rPr>
        <w:t xml:space="preserve">with a short chapter </w:t>
      </w:r>
      <w:del w:id="200" w:author="Hector Gonzalez" w:date="2022-01-22T12:36:00Z">
        <w:r w:rsidR="004675EA" w:rsidDel="008C4205">
          <w:rPr>
            <w:rFonts w:ascii="Times New Roman" w:hAnsi="Times New Roman" w:cs="Times New Roman"/>
          </w:rPr>
          <w:delText xml:space="preserve">entitled “What is real time?”, </w:delText>
        </w:r>
      </w:del>
      <w:r w:rsidR="004675EA">
        <w:rPr>
          <w:rFonts w:ascii="Times New Roman" w:hAnsi="Times New Roman" w:cs="Times New Roman"/>
        </w:rPr>
        <w:t xml:space="preserve">consisting mostly of a series of questions concerning </w:t>
      </w:r>
      <w:del w:id="201" w:author="Microsoft Office User" w:date="2022-01-18T15:24:00Z">
        <w:r w:rsidR="004675EA" w:rsidDel="00166F0A">
          <w:rPr>
            <w:rFonts w:ascii="Times New Roman" w:hAnsi="Times New Roman" w:cs="Times New Roman"/>
          </w:rPr>
          <w:delText xml:space="preserve">such </w:delText>
        </w:r>
      </w:del>
      <w:ins w:id="202" w:author="Microsoft Office User" w:date="2022-01-18T15:24:00Z">
        <w:del w:id="203" w:author="Hector Gonzalez" w:date="2022-01-22T12:36:00Z">
          <w:r w:rsidR="00166F0A" w:rsidDel="008C4205">
            <w:rPr>
              <w:rFonts w:ascii="Times New Roman" w:hAnsi="Times New Roman" w:cs="Times New Roman"/>
            </w:rPr>
            <w:delText>the</w:delText>
          </w:r>
        </w:del>
      </w:ins>
      <w:ins w:id="204" w:author="Hector Gonzalez" w:date="2022-01-22T12:36:00Z">
        <w:r w:rsidR="008C4205">
          <w:rPr>
            <w:rFonts w:ascii="Times New Roman" w:hAnsi="Times New Roman" w:cs="Times New Roman"/>
          </w:rPr>
          <w:t>abo</w:t>
        </w:r>
      </w:ins>
      <w:ins w:id="205" w:author="Hector Gonzalez" w:date="2022-01-22T12:43:00Z">
        <w:r w:rsidR="001B3E3A">
          <w:rPr>
            <w:rFonts w:ascii="Times New Roman" w:hAnsi="Times New Roman" w:cs="Times New Roman"/>
          </w:rPr>
          <w:t>u</w:t>
        </w:r>
      </w:ins>
      <w:ins w:id="206" w:author="Hector Gonzalez" w:date="2022-01-22T12:36:00Z">
        <w:r w:rsidR="008C4205">
          <w:rPr>
            <w:rFonts w:ascii="Times New Roman" w:hAnsi="Times New Roman" w:cs="Times New Roman"/>
          </w:rPr>
          <w:t>t the nature of real time</w:t>
        </w:r>
      </w:ins>
      <w:ins w:id="207" w:author="Microsoft Office User" w:date="2022-01-18T15:24:00Z">
        <w:r w:rsidR="00166F0A">
          <w:rPr>
            <w:rFonts w:ascii="Times New Roman" w:hAnsi="Times New Roman" w:cs="Times New Roman"/>
          </w:rPr>
          <w:t xml:space="preserve"> </w:t>
        </w:r>
      </w:ins>
      <w:r w:rsidR="004675EA">
        <w:rPr>
          <w:rFonts w:ascii="Times New Roman" w:hAnsi="Times New Roman" w:cs="Times New Roman"/>
        </w:rPr>
        <w:t>topic, sometimes of a puzzling nature</w:t>
      </w:r>
      <w:ins w:id="208" w:author="Hector Gonzalez" w:date="2022-01-22T11:23:00Z">
        <w:r w:rsidR="00B82107">
          <w:rPr>
            <w:rFonts w:ascii="Times New Roman" w:hAnsi="Times New Roman" w:cs="Times New Roman"/>
          </w:rPr>
          <w:t>:</w:t>
        </w:r>
      </w:ins>
      <w:del w:id="209" w:author="Hector Gonzalez" w:date="2022-01-22T11:23:00Z">
        <w:r w:rsidR="004675EA" w:rsidDel="00B82107">
          <w:rPr>
            <w:rFonts w:ascii="Times New Roman" w:hAnsi="Times New Roman" w:cs="Times New Roman"/>
          </w:rPr>
          <w:delText>.</w:delText>
        </w:r>
      </w:del>
    </w:p>
    <w:p w14:paraId="4A1BEA40" w14:textId="5CEF5117" w:rsidR="008C4205" w:rsidRDefault="008C4205" w:rsidP="008C4205">
      <w:pPr>
        <w:spacing w:line="480" w:lineRule="auto"/>
        <w:ind w:left="720"/>
        <w:jc w:val="center"/>
        <w:rPr>
          <w:ins w:id="210" w:author="Hector Gonzalez" w:date="2022-01-22T12:36:00Z"/>
          <w:rFonts w:ascii="Times New Roman" w:hAnsi="Times New Roman" w:cs="Times New Roman"/>
        </w:rPr>
        <w:pPrChange w:id="211" w:author="Hector Gonzalez" w:date="2022-01-22T12:36:00Z">
          <w:pPr>
            <w:spacing w:line="480" w:lineRule="auto"/>
            <w:ind w:left="720"/>
          </w:pPr>
        </w:pPrChange>
      </w:pPr>
      <w:ins w:id="212" w:author="Hector Gonzalez" w:date="2022-01-22T12:36:00Z">
        <w:r>
          <w:rPr>
            <w:rFonts w:ascii="Times New Roman" w:hAnsi="Times New Roman" w:cs="Times New Roman"/>
          </w:rPr>
          <w:t>WHAT IS REAL TIME?</w:t>
        </w:r>
      </w:ins>
    </w:p>
    <w:p w14:paraId="10E428FD" w14:textId="1B453C02" w:rsidR="00B82107" w:rsidRDefault="00B82107" w:rsidP="008C4205">
      <w:pPr>
        <w:spacing w:line="480" w:lineRule="auto"/>
        <w:ind w:left="720" w:firstLine="720"/>
        <w:rPr>
          <w:ins w:id="213" w:author="Hector Gonzalez" w:date="2022-01-22T11:28:00Z"/>
          <w:rFonts w:ascii="Times New Roman" w:hAnsi="Times New Roman" w:cs="Times New Roman"/>
        </w:rPr>
        <w:pPrChange w:id="214" w:author="Hector Gonzalez" w:date="2022-01-22T12:37:00Z">
          <w:pPr>
            <w:spacing w:line="480" w:lineRule="auto"/>
            <w:ind w:left="720"/>
            <w:jc w:val="both"/>
          </w:pPr>
        </w:pPrChange>
      </w:pPr>
      <w:ins w:id="215" w:author="Hector Gonzalez" w:date="2022-01-22T11:25:00Z">
        <w:r>
          <w:rPr>
            <w:rFonts w:ascii="Times New Roman" w:hAnsi="Times New Roman" w:cs="Times New Roman"/>
          </w:rPr>
          <w:t xml:space="preserve">Those two four letter words have been used in this proposed report </w:t>
        </w:r>
      </w:ins>
      <w:ins w:id="216" w:author="Hector Gonzalez" w:date="2022-01-22T11:28:00Z">
        <w:r>
          <w:rPr>
            <w:rFonts w:ascii="Times New Roman" w:hAnsi="Times New Roman" w:cs="Times New Roman"/>
          </w:rPr>
          <w:t>[many] times.</w:t>
        </w:r>
      </w:ins>
    </w:p>
    <w:p w14:paraId="5A8D9BAF" w14:textId="07BB0763" w:rsidR="00B82107" w:rsidRDefault="00B82107" w:rsidP="001E64B3">
      <w:pPr>
        <w:spacing w:line="480" w:lineRule="auto"/>
        <w:ind w:left="720" w:firstLine="720"/>
        <w:rPr>
          <w:ins w:id="217" w:author="Hector Gonzalez" w:date="2022-01-22T11:29:00Z"/>
          <w:rFonts w:ascii="Times New Roman" w:hAnsi="Times New Roman" w:cs="Times New Roman"/>
        </w:rPr>
        <w:pPrChange w:id="218" w:author="Hector Gonzalez" w:date="2022-01-22T11:39:00Z">
          <w:pPr>
            <w:spacing w:line="480" w:lineRule="auto"/>
            <w:ind w:left="720"/>
            <w:jc w:val="both"/>
          </w:pPr>
        </w:pPrChange>
      </w:pPr>
      <w:ins w:id="219" w:author="Hector Gonzalez" w:date="2022-01-22T11:28:00Z">
        <w:r>
          <w:rPr>
            <w:rFonts w:ascii="Times New Roman" w:hAnsi="Times New Roman" w:cs="Times New Roman"/>
          </w:rPr>
          <w:t xml:space="preserve">Does real time only exist when you think of it? Have you, who have skimmed through, thought of a better way to say it? Are you aware that the process that allows a </w:t>
        </w:r>
        <w:r>
          <w:rPr>
            <w:rFonts w:ascii="Times New Roman" w:hAnsi="Times New Roman" w:cs="Times New Roman"/>
          </w:rPr>
          <w:lastRenderedPageBreak/>
          <w:t>real musical time to happen is a real musical? Where’s the trance? Can y</w:t>
        </w:r>
      </w:ins>
      <w:ins w:id="220" w:author="Hector Gonzalez" w:date="2022-01-22T11:29:00Z">
        <w:r>
          <w:rPr>
            <w:rFonts w:ascii="Times New Roman" w:hAnsi="Times New Roman" w:cs="Times New Roman"/>
          </w:rPr>
          <w:t>ou sing and dance? Where’s the reflex? Is Wagner’s idea to put all the melodies together at the end of the overture less of an inspiration than the melodies themselves?</w:t>
        </w:r>
      </w:ins>
    </w:p>
    <w:p w14:paraId="1453C8FB" w14:textId="176F1D85" w:rsidR="00635800" w:rsidRDefault="00B82107" w:rsidP="001E64B3">
      <w:pPr>
        <w:spacing w:line="480" w:lineRule="auto"/>
        <w:ind w:left="720" w:firstLine="720"/>
        <w:rPr>
          <w:ins w:id="221" w:author="Hector Gonzalez" w:date="2022-01-22T11:21:00Z"/>
          <w:rFonts w:ascii="Times New Roman" w:hAnsi="Times New Roman" w:cs="Times New Roman"/>
        </w:rPr>
        <w:pPrChange w:id="222" w:author="Hector Gonzalez" w:date="2022-01-22T11:39:00Z">
          <w:pPr>
            <w:spacing w:line="480" w:lineRule="auto"/>
            <w:ind w:firstLine="720"/>
            <w:jc w:val="both"/>
          </w:pPr>
        </w:pPrChange>
      </w:pPr>
      <w:ins w:id="223" w:author="Hector Gonzalez" w:date="2022-01-22T11:29:00Z">
        <w:r>
          <w:rPr>
            <w:rFonts w:ascii="Times New Roman" w:hAnsi="Times New Roman" w:cs="Times New Roman"/>
          </w:rPr>
          <w:t>The best is A HEAD.</w:t>
        </w:r>
      </w:ins>
      <w:ins w:id="224" w:author="Hector Gonzalez" w:date="2022-01-22T11:38:00Z">
        <w:r w:rsidR="001E64B3">
          <w:rPr>
            <w:rFonts w:ascii="Times New Roman" w:hAnsi="Times New Roman" w:cs="Times New Roman"/>
          </w:rPr>
          <w:t xml:space="preserve"> (p. </w:t>
        </w:r>
      </w:ins>
      <w:ins w:id="225" w:author="Hector Gonzalez" w:date="2022-01-22T11:39:00Z">
        <w:r w:rsidR="001E64B3">
          <w:rPr>
            <w:rFonts w:ascii="Times New Roman" w:hAnsi="Times New Roman" w:cs="Times New Roman"/>
          </w:rPr>
          <w:t>84)</w:t>
        </w:r>
      </w:ins>
    </w:p>
    <w:p w14:paraId="1EA9AAAA" w14:textId="77777777" w:rsidR="002076F4" w:rsidRDefault="004675EA" w:rsidP="00E715BB">
      <w:pPr>
        <w:spacing w:line="480" w:lineRule="auto"/>
        <w:ind w:firstLine="720"/>
        <w:rPr>
          <w:ins w:id="226" w:author="Hector Gonzalez" w:date="2022-01-22T13:02:00Z"/>
          <w:rFonts w:ascii="Times New Roman" w:hAnsi="Times New Roman" w:cs="Times New Roman"/>
        </w:rPr>
      </w:pPr>
      <w:r>
        <w:rPr>
          <w:rFonts w:ascii="Times New Roman" w:hAnsi="Times New Roman" w:cs="Times New Roman"/>
        </w:rPr>
        <w:t xml:space="preserve"> </w:t>
      </w:r>
      <w:ins w:id="227" w:author="Hector Gonzalez" w:date="2022-01-22T12:45:00Z">
        <w:r w:rsidR="001B3E3A">
          <w:rPr>
            <w:rFonts w:ascii="Times New Roman" w:hAnsi="Times New Roman" w:cs="Times New Roman"/>
          </w:rPr>
          <w:t>The e</w:t>
        </w:r>
      </w:ins>
      <w:ins w:id="228" w:author="Hector Gonzalez" w:date="2022-01-22T12:43:00Z">
        <w:r w:rsidR="001B3E3A">
          <w:rPr>
            <w:rFonts w:ascii="Times New Roman" w:hAnsi="Times New Roman" w:cs="Times New Roman"/>
          </w:rPr>
          <w:t>mergence</w:t>
        </w:r>
      </w:ins>
      <w:ins w:id="229" w:author="Hector Gonzalez" w:date="2022-01-22T12:45:00Z">
        <w:r w:rsidR="001B3E3A">
          <w:rPr>
            <w:rFonts w:ascii="Times New Roman" w:hAnsi="Times New Roman" w:cs="Times New Roman"/>
          </w:rPr>
          <w:t xml:space="preserve"> of a system</w:t>
        </w:r>
      </w:ins>
      <w:ins w:id="230" w:author="Hector Gonzalez" w:date="2022-01-22T12:43:00Z">
        <w:r w:rsidR="001B3E3A">
          <w:rPr>
            <w:rFonts w:ascii="Times New Roman" w:hAnsi="Times New Roman" w:cs="Times New Roman"/>
          </w:rPr>
          <w:t xml:space="preserve"> </w:t>
        </w:r>
      </w:ins>
      <w:ins w:id="231" w:author="Hector Gonzalez" w:date="2022-01-22T12:46:00Z">
        <w:r w:rsidR="00E23A94">
          <w:rPr>
            <w:rFonts w:ascii="Times New Roman" w:hAnsi="Times New Roman" w:cs="Times New Roman"/>
          </w:rPr>
          <w:t xml:space="preserve">seems paradoxical if we </w:t>
        </w:r>
      </w:ins>
      <w:ins w:id="232" w:author="Hector Gonzalez" w:date="2022-01-22T12:49:00Z">
        <w:r w:rsidR="00E23A94">
          <w:rPr>
            <w:rFonts w:ascii="Times New Roman" w:hAnsi="Times New Roman" w:cs="Times New Roman"/>
          </w:rPr>
          <w:t>consider</w:t>
        </w:r>
      </w:ins>
      <w:ins w:id="233" w:author="Hector Gonzalez" w:date="2022-01-22T12:46:00Z">
        <w:r w:rsidR="00E23A94">
          <w:rPr>
            <w:rFonts w:ascii="Times New Roman" w:hAnsi="Times New Roman" w:cs="Times New Roman"/>
          </w:rPr>
          <w:t xml:space="preserve"> only its constituent parts</w:t>
        </w:r>
      </w:ins>
      <w:ins w:id="234" w:author="Hector Gonzalez" w:date="2022-01-22T12:45:00Z">
        <w:r w:rsidR="001B3E3A">
          <w:rPr>
            <w:rFonts w:ascii="Times New Roman" w:hAnsi="Times New Roman" w:cs="Times New Roman"/>
          </w:rPr>
          <w:t>.</w:t>
        </w:r>
      </w:ins>
      <w:ins w:id="235" w:author="Hector Gonzalez" w:date="2022-01-22T12:47:00Z">
        <w:r w:rsidR="00E23A94">
          <w:rPr>
            <w:rFonts w:ascii="Times New Roman" w:hAnsi="Times New Roman" w:cs="Times New Roman"/>
          </w:rPr>
          <w:t xml:space="preserve"> How does </w:t>
        </w:r>
      </w:ins>
      <w:ins w:id="236" w:author="Hector Gonzalez" w:date="2022-01-22T12:48:00Z">
        <w:r w:rsidR="00E23A94">
          <w:rPr>
            <w:rFonts w:ascii="Times New Roman" w:hAnsi="Times New Roman" w:cs="Times New Roman"/>
          </w:rPr>
          <w:t xml:space="preserve">the </w:t>
        </w:r>
      </w:ins>
      <w:ins w:id="237" w:author="Hector Gonzalez" w:date="2022-01-22T12:49:00Z">
        <w:r w:rsidR="00E23A94">
          <w:rPr>
            <w:rFonts w:ascii="Times New Roman" w:hAnsi="Times New Roman" w:cs="Times New Roman"/>
          </w:rPr>
          <w:t>organization of inert parts give rise to life? How is consciousness born from electro-chemical signals?</w:t>
        </w:r>
      </w:ins>
      <w:ins w:id="238" w:author="Hector Gonzalez" w:date="2022-01-22T12:50:00Z">
        <w:r w:rsidR="00E23A94">
          <w:rPr>
            <w:rFonts w:ascii="Times New Roman" w:hAnsi="Times New Roman" w:cs="Times New Roman"/>
          </w:rPr>
          <w:t xml:space="preserve"> </w:t>
        </w:r>
      </w:ins>
      <w:ins w:id="239" w:author="Hector Gonzalez" w:date="2022-01-22T12:52:00Z">
        <w:r w:rsidR="00173072">
          <w:rPr>
            <w:rFonts w:ascii="Times New Roman" w:hAnsi="Times New Roman" w:cs="Times New Roman"/>
          </w:rPr>
          <w:t>When do</w:t>
        </w:r>
      </w:ins>
      <w:ins w:id="240" w:author="Hector Gonzalez" w:date="2022-01-22T12:51:00Z">
        <w:r w:rsidR="00173072">
          <w:rPr>
            <w:rFonts w:ascii="Times New Roman" w:hAnsi="Times New Roman" w:cs="Times New Roman"/>
          </w:rPr>
          <w:t xml:space="preserve"> discrete data points generate the illusion of </w:t>
        </w:r>
      </w:ins>
      <w:ins w:id="241" w:author="Hector Gonzalez" w:date="2022-01-22T12:53:00Z">
        <w:r w:rsidR="00173072">
          <w:rPr>
            <w:rFonts w:ascii="Times New Roman" w:hAnsi="Times New Roman" w:cs="Times New Roman"/>
          </w:rPr>
          <w:t>continuity</w:t>
        </w:r>
      </w:ins>
      <w:ins w:id="242" w:author="Hector Gonzalez" w:date="2022-01-22T12:54:00Z">
        <w:r w:rsidR="00173072">
          <w:rPr>
            <w:rFonts w:ascii="Times New Roman" w:hAnsi="Times New Roman" w:cs="Times New Roman"/>
          </w:rPr>
          <w:t xml:space="preserve"> needed for</w:t>
        </w:r>
      </w:ins>
      <w:ins w:id="243" w:author="Hector Gonzalez" w:date="2022-01-22T12:55:00Z">
        <w:r w:rsidR="00173072">
          <w:rPr>
            <w:rFonts w:ascii="Times New Roman" w:hAnsi="Times New Roman" w:cs="Times New Roman"/>
          </w:rPr>
          <w:t xml:space="preserve"> computer music</w:t>
        </w:r>
      </w:ins>
      <w:ins w:id="244" w:author="Hector Gonzalez" w:date="2022-01-22T12:54:00Z">
        <w:r w:rsidR="00173072">
          <w:rPr>
            <w:rFonts w:ascii="Times New Roman" w:hAnsi="Times New Roman" w:cs="Times New Roman"/>
          </w:rPr>
          <w:t xml:space="preserve"> interaction</w:t>
        </w:r>
      </w:ins>
      <w:ins w:id="245" w:author="Hector Gonzalez" w:date="2022-01-22T12:51:00Z">
        <w:r w:rsidR="00173072">
          <w:rPr>
            <w:rFonts w:ascii="Times New Roman" w:hAnsi="Times New Roman" w:cs="Times New Roman"/>
          </w:rPr>
          <w:t xml:space="preserve">? </w:t>
        </w:r>
      </w:ins>
      <w:ins w:id="246" w:author="Hector Gonzalez" w:date="2022-01-22T12:56:00Z">
        <w:r w:rsidR="00173072">
          <w:rPr>
            <w:rFonts w:ascii="Times New Roman" w:hAnsi="Times New Roman" w:cs="Times New Roman"/>
          </w:rPr>
          <w:t>When does a thematic material become music?</w:t>
        </w:r>
        <w:r w:rsidR="00920B35">
          <w:rPr>
            <w:rFonts w:ascii="Times New Roman" w:hAnsi="Times New Roman" w:cs="Times New Roman"/>
          </w:rPr>
          <w:t xml:space="preserve"> How </w:t>
        </w:r>
      </w:ins>
      <w:ins w:id="247" w:author="Hector Gonzalez" w:date="2022-01-22T12:58:00Z">
        <w:r w:rsidR="00920B35">
          <w:rPr>
            <w:rFonts w:ascii="Times New Roman" w:hAnsi="Times New Roman" w:cs="Times New Roman"/>
          </w:rPr>
          <w:t xml:space="preserve">are </w:t>
        </w:r>
      </w:ins>
      <w:ins w:id="248" w:author="Hector Gonzalez" w:date="2022-01-22T12:57:00Z">
        <w:r w:rsidR="00920B35">
          <w:rPr>
            <w:rFonts w:ascii="Times New Roman" w:hAnsi="Times New Roman" w:cs="Times New Roman"/>
          </w:rPr>
          <w:t>historically disjointed practices brought together to create a new</w:t>
        </w:r>
      </w:ins>
      <w:ins w:id="249" w:author="Hector Gonzalez" w:date="2022-01-22T12:58:00Z">
        <w:r w:rsidR="00920B35">
          <w:rPr>
            <w:rFonts w:ascii="Times New Roman" w:hAnsi="Times New Roman" w:cs="Times New Roman"/>
          </w:rPr>
          <w:t xml:space="preserve"> tradition?</w:t>
        </w:r>
      </w:ins>
      <w:ins w:id="250" w:author="Hector Gonzalez" w:date="2022-01-22T12:55:00Z">
        <w:r w:rsidR="00173072">
          <w:rPr>
            <w:rFonts w:ascii="Times New Roman" w:hAnsi="Times New Roman" w:cs="Times New Roman"/>
          </w:rPr>
          <w:t xml:space="preserve"> </w:t>
        </w:r>
      </w:ins>
    </w:p>
    <w:p w14:paraId="25E9B272" w14:textId="026D8361" w:rsidR="004675EA" w:rsidDel="00920B35" w:rsidRDefault="008C4205" w:rsidP="002076F4">
      <w:pPr>
        <w:spacing w:line="480" w:lineRule="auto"/>
        <w:ind w:firstLine="720"/>
        <w:rPr>
          <w:del w:id="251" w:author="Hector Gonzalez" w:date="2022-01-22T13:01:00Z"/>
          <w:rFonts w:ascii="Times New Roman" w:hAnsi="Times New Roman" w:cs="Times New Roman"/>
        </w:rPr>
        <w:pPrChange w:id="252" w:author="Hector Gonzalez" w:date="2022-01-22T13:02:00Z">
          <w:pPr>
            <w:spacing w:line="480" w:lineRule="auto"/>
            <w:ind w:firstLine="720"/>
            <w:jc w:val="both"/>
          </w:pPr>
        </w:pPrChange>
      </w:pPr>
      <w:ins w:id="253" w:author="Hector Gonzalez" w:date="2022-01-22T12:37:00Z">
        <w:r>
          <w:rPr>
            <w:rFonts w:ascii="Times New Roman" w:hAnsi="Times New Roman" w:cs="Times New Roman"/>
          </w:rPr>
          <w:t xml:space="preserve">The meaning of </w:t>
        </w:r>
      </w:ins>
      <w:ins w:id="254" w:author="Hector Gonzalez" w:date="2022-01-22T12:59:00Z">
        <w:r w:rsidR="00920B35">
          <w:rPr>
            <w:rFonts w:ascii="Times New Roman" w:hAnsi="Times New Roman" w:cs="Times New Roman"/>
          </w:rPr>
          <w:t xml:space="preserve">the </w:t>
        </w:r>
      </w:ins>
      <w:ins w:id="255" w:author="Hector Gonzalez" w:date="2022-01-22T12:37:00Z">
        <w:r>
          <w:rPr>
            <w:rFonts w:ascii="Times New Roman" w:hAnsi="Times New Roman" w:cs="Times New Roman"/>
          </w:rPr>
          <w:t>last</w:t>
        </w:r>
      </w:ins>
      <w:ins w:id="256" w:author="Hector Gonzalez" w:date="2022-01-22T12:35:00Z">
        <w:r>
          <w:rPr>
            <w:rFonts w:ascii="Times New Roman" w:hAnsi="Times New Roman" w:cs="Times New Roman"/>
          </w:rPr>
          <w:t xml:space="preserve"> (and rather </w:t>
        </w:r>
        <w:proofErr w:type="spellStart"/>
        <w:r>
          <w:rPr>
            <w:rFonts w:ascii="Times New Roman" w:hAnsi="Times New Roman" w:cs="Times New Roman"/>
          </w:rPr>
          <w:t>criptically</w:t>
        </w:r>
        <w:proofErr w:type="spellEnd"/>
        <w:r>
          <w:rPr>
            <w:rFonts w:ascii="Times New Roman" w:hAnsi="Times New Roman" w:cs="Times New Roman"/>
          </w:rPr>
          <w:t xml:space="preserve"> typed) sentence </w:t>
        </w:r>
      </w:ins>
      <w:ins w:id="257" w:author="Hector Gonzalez" w:date="2022-01-22T12:59:00Z">
        <w:r w:rsidR="00920B35">
          <w:rPr>
            <w:rFonts w:ascii="Times New Roman" w:hAnsi="Times New Roman" w:cs="Times New Roman"/>
          </w:rPr>
          <w:t xml:space="preserve">in the </w:t>
        </w:r>
        <w:proofErr w:type="gramStart"/>
        <w:r w:rsidR="00920B35">
          <w:rPr>
            <w:rFonts w:ascii="Times New Roman" w:hAnsi="Times New Roman" w:cs="Times New Roman"/>
          </w:rPr>
          <w:t>aforementioned chapter</w:t>
        </w:r>
        <w:proofErr w:type="gramEnd"/>
        <w:r w:rsidR="00920B35">
          <w:rPr>
            <w:rFonts w:ascii="Times New Roman" w:hAnsi="Times New Roman" w:cs="Times New Roman"/>
          </w:rPr>
          <w:t xml:space="preserve"> </w:t>
        </w:r>
      </w:ins>
      <w:ins w:id="258" w:author="Hector Gonzalez" w:date="2022-01-22T12:35:00Z">
        <w:r>
          <w:rPr>
            <w:rFonts w:ascii="Times New Roman" w:hAnsi="Times New Roman" w:cs="Times New Roman"/>
          </w:rPr>
          <w:t xml:space="preserve">seems to be open for </w:t>
        </w:r>
      </w:ins>
      <w:ins w:id="259" w:author="Hector Gonzalez" w:date="2022-01-22T12:37:00Z">
        <w:r>
          <w:rPr>
            <w:rFonts w:ascii="Times New Roman" w:hAnsi="Times New Roman" w:cs="Times New Roman"/>
          </w:rPr>
          <w:t>interpretation</w:t>
        </w:r>
      </w:ins>
      <w:ins w:id="260" w:author="Hector Gonzalez" w:date="2022-01-22T12:39:00Z">
        <w:r>
          <w:rPr>
            <w:rFonts w:ascii="Times New Roman" w:hAnsi="Times New Roman" w:cs="Times New Roman"/>
          </w:rPr>
          <w:t xml:space="preserve">. </w:t>
        </w:r>
      </w:ins>
      <w:ins w:id="261" w:author="Hector Gonzalez" w:date="2022-01-22T13:04:00Z">
        <w:r w:rsidR="002076F4">
          <w:rPr>
            <w:rFonts w:ascii="Times New Roman" w:hAnsi="Times New Roman" w:cs="Times New Roman"/>
          </w:rPr>
          <w:t xml:space="preserve">Assuming </w:t>
        </w:r>
      </w:ins>
      <w:ins w:id="262" w:author="Hector Gonzalez" w:date="2022-01-22T13:05:00Z">
        <w:r w:rsidR="002076F4">
          <w:rPr>
            <w:rFonts w:ascii="Times New Roman" w:hAnsi="Times New Roman" w:cs="Times New Roman"/>
          </w:rPr>
          <w:t>the most literal</w:t>
        </w:r>
      </w:ins>
      <w:ins w:id="263" w:author="Hector Gonzalez" w:date="2022-01-22T13:03:00Z">
        <w:r w:rsidR="002076F4">
          <w:rPr>
            <w:rFonts w:ascii="Times New Roman" w:hAnsi="Times New Roman" w:cs="Times New Roman"/>
          </w:rPr>
          <w:t>,</w:t>
        </w:r>
      </w:ins>
      <w:ins w:id="264" w:author="Hector Gonzalez" w:date="2022-01-22T12:58:00Z">
        <w:r w:rsidR="00920B35">
          <w:rPr>
            <w:rFonts w:ascii="Times New Roman" w:hAnsi="Times New Roman" w:cs="Times New Roman"/>
          </w:rPr>
          <w:t xml:space="preserve"> </w:t>
        </w:r>
      </w:ins>
      <w:ins w:id="265" w:author="Hector Gonzalez" w:date="2022-01-22T12:59:00Z">
        <w:r w:rsidR="00920B35">
          <w:rPr>
            <w:rFonts w:ascii="Times New Roman" w:hAnsi="Times New Roman" w:cs="Times New Roman"/>
          </w:rPr>
          <w:t>the best inde</w:t>
        </w:r>
      </w:ins>
      <w:commentRangeStart w:id="266"/>
      <w:del w:id="267" w:author="Hector Gonzalez" w:date="2022-01-22T12:37:00Z">
        <w:r w:rsidR="004675EA" w:rsidDel="008C4205">
          <w:rPr>
            <w:rFonts w:ascii="Times New Roman" w:hAnsi="Times New Roman" w:cs="Times New Roman"/>
          </w:rPr>
          <w:delText>H</w:delText>
        </w:r>
      </w:del>
      <w:r w:rsidR="004675EA">
        <w:rPr>
          <w:rFonts w:ascii="Times New Roman" w:hAnsi="Times New Roman" w:cs="Times New Roman"/>
        </w:rPr>
        <w:t>e</w:t>
      </w:r>
      <w:commentRangeEnd w:id="266"/>
      <w:ins w:id="268" w:author="Hector Gonzalez" w:date="2022-01-22T12:59:00Z">
        <w:r w:rsidR="00920B35">
          <w:rPr>
            <w:rFonts w:ascii="Times New Roman" w:hAnsi="Times New Roman" w:cs="Times New Roman"/>
          </w:rPr>
          <w:t>d was “ahead”</w:t>
        </w:r>
      </w:ins>
      <w:r w:rsidR="00166F0A">
        <w:rPr>
          <w:rStyle w:val="CommentReference"/>
        </w:rPr>
        <w:commentReference w:id="266"/>
      </w:r>
      <w:del w:id="269" w:author="Hector Gonzalez" w:date="2022-01-22T13:00:00Z">
        <w:r w:rsidR="004675EA" w:rsidDel="00920B35">
          <w:rPr>
            <w:rFonts w:ascii="Times New Roman" w:hAnsi="Times New Roman" w:cs="Times New Roman"/>
          </w:rPr>
          <w:delText xml:space="preserve"> </w:delText>
        </w:r>
      </w:del>
      <w:del w:id="270" w:author="Hector Gonzalez" w:date="2022-01-22T12:37:00Z">
        <w:r w:rsidR="004675EA" w:rsidDel="008C4205">
          <w:rPr>
            <w:rFonts w:ascii="Times New Roman" w:hAnsi="Times New Roman" w:cs="Times New Roman"/>
          </w:rPr>
          <w:delText>ends up with the somewhat cryptically typed answer “The best is A HEAD</w:delText>
        </w:r>
      </w:del>
      <w:ins w:id="271" w:author="Hector Gonzalez" w:date="2022-01-22T13:02:00Z">
        <w:r w:rsidR="002076F4">
          <w:rPr>
            <w:rFonts w:ascii="Times New Roman" w:hAnsi="Times New Roman" w:cs="Times New Roman"/>
          </w:rPr>
          <w:t xml:space="preserve">, with </w:t>
        </w:r>
      </w:ins>
      <w:del w:id="272" w:author="Hector Gonzalez" w:date="2022-01-22T12:37:00Z">
        <w:r w:rsidR="004675EA" w:rsidDel="008C4205">
          <w:rPr>
            <w:rFonts w:ascii="Times New Roman" w:hAnsi="Times New Roman" w:cs="Times New Roman"/>
          </w:rPr>
          <w:delText xml:space="preserve">.”. </w:delText>
        </w:r>
      </w:del>
      <w:del w:id="273" w:author="Hector Gonzalez" w:date="2022-01-22T12:59:00Z">
        <w:r w:rsidR="004675EA" w:rsidDel="00920B35">
          <w:rPr>
            <w:rFonts w:ascii="Times New Roman" w:hAnsi="Times New Roman" w:cs="Times New Roman"/>
          </w:rPr>
          <w:delText>And it indeed was, w</w:delText>
        </w:r>
      </w:del>
      <w:del w:id="274" w:author="Hector Gonzalez" w:date="2022-01-22T13:01:00Z">
        <w:r w:rsidR="004675EA" w:rsidDel="00920B35">
          <w:rPr>
            <w:rFonts w:ascii="Times New Roman" w:hAnsi="Times New Roman" w:cs="Times New Roman"/>
          </w:rPr>
          <w:delText>ith other</w:delText>
        </w:r>
      </w:del>
      <w:r w:rsidR="004675EA">
        <w:rPr>
          <w:rFonts w:ascii="Times New Roman" w:hAnsi="Times New Roman" w:cs="Times New Roman"/>
        </w:rPr>
        <w:t xml:space="preserve"> pieces like Lewis’ </w:t>
      </w:r>
      <w:r w:rsidR="004675EA">
        <w:rPr>
          <w:rFonts w:ascii="Times New Roman" w:hAnsi="Times New Roman" w:cs="Times New Roman"/>
          <w:i/>
          <w:iCs/>
        </w:rPr>
        <w:t xml:space="preserve">Voyager </w:t>
      </w:r>
      <w:r w:rsidR="004675EA">
        <w:rPr>
          <w:rFonts w:ascii="Times New Roman" w:hAnsi="Times New Roman" w:cs="Times New Roman"/>
        </w:rPr>
        <w:t xml:space="preserve">(1987) and Rowe’s </w:t>
      </w:r>
      <w:r w:rsidR="004675EA">
        <w:rPr>
          <w:rFonts w:ascii="Times New Roman" w:hAnsi="Times New Roman" w:cs="Times New Roman"/>
          <w:i/>
          <w:iCs/>
        </w:rPr>
        <w:t xml:space="preserve">Maritime </w:t>
      </w:r>
      <w:r w:rsidR="004675EA">
        <w:rPr>
          <w:rFonts w:ascii="Times New Roman" w:hAnsi="Times New Roman" w:cs="Times New Roman"/>
        </w:rPr>
        <w:t>(1992) (to name just a couple</w:t>
      </w:r>
      <w:ins w:id="275" w:author="Hector Gonzalez" w:date="2022-01-22T13:02:00Z">
        <w:r w:rsidR="002076F4">
          <w:rPr>
            <w:rFonts w:ascii="Times New Roman" w:hAnsi="Times New Roman" w:cs="Times New Roman"/>
          </w:rPr>
          <w:t xml:space="preserve"> </w:t>
        </w:r>
      </w:ins>
      <w:ins w:id="276" w:author="Hector Gonzalez" w:date="2022-01-22T13:03:00Z">
        <w:r w:rsidR="002076F4">
          <w:rPr>
            <w:rFonts w:ascii="Times New Roman" w:hAnsi="Times New Roman" w:cs="Times New Roman"/>
          </w:rPr>
          <w:t>of</w:t>
        </w:r>
      </w:ins>
      <w:del w:id="277" w:author="Hector Gonzalez" w:date="2022-01-22T13:02:00Z">
        <w:r w:rsidR="004675EA" w:rsidDel="002076F4">
          <w:rPr>
            <w:rFonts w:ascii="Times New Roman" w:hAnsi="Times New Roman" w:cs="Times New Roman"/>
          </w:rPr>
          <w:delText xml:space="preserve">) </w:delText>
        </w:r>
      </w:del>
      <w:del w:id="278" w:author="Hector Gonzalez" w:date="2022-01-22T13:01:00Z">
        <w:r w:rsidR="004675EA" w:rsidDel="00920B35">
          <w:rPr>
            <w:rFonts w:ascii="Times New Roman" w:hAnsi="Times New Roman" w:cs="Times New Roman"/>
          </w:rPr>
          <w:delText>continuing these developments</w:delText>
        </w:r>
      </w:del>
      <w:ins w:id="279" w:author="Hector Gonzalez" w:date="2022-01-22T13:01:00Z">
        <w:r w:rsidR="00920B35">
          <w:rPr>
            <w:rFonts w:ascii="Times New Roman" w:hAnsi="Times New Roman" w:cs="Times New Roman"/>
          </w:rPr>
          <w:t xml:space="preserve"> immediate successors</w:t>
        </w:r>
      </w:ins>
      <w:ins w:id="280" w:author="Hector Gonzalez" w:date="2022-01-22T13:03:00Z">
        <w:r w:rsidR="002076F4">
          <w:rPr>
            <w:rFonts w:ascii="Times New Roman" w:hAnsi="Times New Roman" w:cs="Times New Roman"/>
          </w:rPr>
          <w:t>)</w:t>
        </w:r>
      </w:ins>
      <w:ins w:id="281" w:author="Hector Gonzalez" w:date="2022-01-22T13:01:00Z">
        <w:r w:rsidR="002076F4">
          <w:rPr>
            <w:rFonts w:ascii="Times New Roman" w:hAnsi="Times New Roman" w:cs="Times New Roman"/>
          </w:rPr>
          <w:t xml:space="preserve"> continu</w:t>
        </w:r>
      </w:ins>
      <w:ins w:id="282" w:author="Hector Gonzalez" w:date="2022-01-22T13:03:00Z">
        <w:r w:rsidR="002076F4">
          <w:rPr>
            <w:rFonts w:ascii="Times New Roman" w:hAnsi="Times New Roman" w:cs="Times New Roman"/>
          </w:rPr>
          <w:t>ing</w:t>
        </w:r>
      </w:ins>
      <w:ins w:id="283" w:author="Hector Gonzalez" w:date="2022-01-22T13:01:00Z">
        <w:r w:rsidR="002076F4">
          <w:rPr>
            <w:rFonts w:ascii="Times New Roman" w:hAnsi="Times New Roman" w:cs="Times New Roman"/>
          </w:rPr>
          <w:t xml:space="preserve"> with such developments</w:t>
        </w:r>
      </w:ins>
      <w:r w:rsidR="004675EA">
        <w:rPr>
          <w:rFonts w:ascii="Times New Roman" w:hAnsi="Times New Roman" w:cs="Times New Roman"/>
        </w:rPr>
        <w:t xml:space="preserve">. </w:t>
      </w:r>
    </w:p>
    <w:p w14:paraId="116F97D5" w14:textId="126BD76F" w:rsidR="004675EA" w:rsidRPr="00710A9B" w:rsidRDefault="004675EA" w:rsidP="002076F4">
      <w:pPr>
        <w:spacing w:line="480" w:lineRule="auto"/>
        <w:ind w:firstLine="720"/>
        <w:rPr>
          <w:rFonts w:ascii="Times New Roman" w:hAnsi="Times New Roman" w:cs="Times New Roman"/>
        </w:rPr>
        <w:pPrChange w:id="284" w:author="Hector Gonzalez" w:date="2022-01-22T13:02:00Z">
          <w:pPr>
            <w:spacing w:line="480" w:lineRule="auto"/>
            <w:ind w:firstLine="720"/>
            <w:jc w:val="both"/>
          </w:pPr>
        </w:pPrChange>
      </w:pPr>
      <w:r>
        <w:rPr>
          <w:rFonts w:ascii="Times New Roman" w:hAnsi="Times New Roman" w:cs="Times New Roman"/>
        </w:rPr>
        <w:t>The next half century oversaw an exponential increase in the creation of interactive music and real-time compos</w:t>
      </w:r>
      <w:ins w:id="285" w:author="Microsoft Office User" w:date="2022-01-18T16:12:00Z">
        <w:r w:rsidR="000A21BD">
          <w:rPr>
            <w:rFonts w:ascii="Times New Roman" w:hAnsi="Times New Roman" w:cs="Times New Roman"/>
          </w:rPr>
          <w:t>i</w:t>
        </w:r>
      </w:ins>
      <w:r>
        <w:rPr>
          <w:rFonts w:ascii="Times New Roman" w:hAnsi="Times New Roman" w:cs="Times New Roman"/>
        </w:rPr>
        <w:t>tion/improvisation, aided by technological breakthroughs, the development of computer programming languages and sound synthesis software, and research on algorithms for machine listening, real-time digital signal processing and audio synthesis. Furthermore, the “entry fee” has been steadily decreasing. While the first experiments required institutional backing to see the light, powerful open-source software and cheap microcontrollers are commonplace now. Few are the prerequisites nowadays beyond a certain patience and frustration tolerance: while technology can be unwieldy at times it’s still within arm’s reach. A world of possibilities has thus been open, with a myriad of artists exploring anything from software for collaborative improvisation to interactive sound art installations.</w:t>
      </w:r>
    </w:p>
    <w:p w14:paraId="012086BF" w14:textId="77777777" w:rsidR="004675EA" w:rsidRDefault="004675EA" w:rsidP="00E715BB">
      <w:pPr>
        <w:autoSpaceDE w:val="0"/>
        <w:autoSpaceDN w:val="0"/>
        <w:adjustRightInd w:val="0"/>
        <w:spacing w:line="480" w:lineRule="auto"/>
        <w:rPr>
          <w:rFonts w:ascii="Times New Roman" w:hAnsi="Times New Roman" w:cs="Times New Roman"/>
          <w:b/>
          <w:bCs/>
          <w:sz w:val="32"/>
          <w:szCs w:val="32"/>
        </w:rPr>
      </w:pPr>
      <w:r w:rsidRPr="00B95D4B">
        <w:rPr>
          <w:rFonts w:ascii="Times New Roman" w:hAnsi="Times New Roman" w:cs="Times New Roman"/>
          <w:b/>
          <w:bCs/>
          <w:sz w:val="32"/>
          <w:szCs w:val="32"/>
        </w:rPr>
        <w:lastRenderedPageBreak/>
        <w:t>Controllers</w:t>
      </w:r>
    </w:p>
    <w:p w14:paraId="57DE01FC" w14:textId="051AB69F" w:rsidR="004675EA" w:rsidRPr="000B4854" w:rsidRDefault="004675EA" w:rsidP="00E715BB">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When using the word “controllers” in a musical context, I am referring to any kind of input device used for musical purposes. It’s the interface “mediating gesture and sound” (Roads, 1996), transforming</w:t>
      </w:r>
      <w:ins w:id="286" w:author="Hector Gonzalez" w:date="2022-01-22T12:08:00Z">
        <w:r w:rsidR="00BC35E6">
          <w:rPr>
            <w:rFonts w:ascii="Times New Roman" w:hAnsi="Times New Roman" w:cs="Times New Roman"/>
          </w:rPr>
          <w:t xml:space="preserve"> information about</w:t>
        </w:r>
      </w:ins>
      <w:r>
        <w:rPr>
          <w:rFonts w:ascii="Times New Roman" w:hAnsi="Times New Roman" w:cs="Times New Roman"/>
        </w:rPr>
        <w:t xml:space="preserve"> physical </w:t>
      </w:r>
      <w:del w:id="287" w:author="Hector Gonzalez" w:date="2022-01-22T12:09:00Z">
        <w:r w:rsidDel="00BC35E6">
          <w:rPr>
            <w:rFonts w:ascii="Times New Roman" w:hAnsi="Times New Roman" w:cs="Times New Roman"/>
          </w:rPr>
          <w:delText xml:space="preserve">movement </w:delText>
        </w:r>
      </w:del>
      <w:ins w:id="288" w:author="Hector Gonzalez" w:date="2022-01-22T12:09:00Z">
        <w:r w:rsidR="00BC35E6">
          <w:rPr>
            <w:rFonts w:ascii="Times New Roman" w:hAnsi="Times New Roman" w:cs="Times New Roman"/>
          </w:rPr>
          <w:t>actions</w:t>
        </w:r>
        <w:r w:rsidR="00BC35E6">
          <w:rPr>
            <w:rFonts w:ascii="Times New Roman" w:hAnsi="Times New Roman" w:cs="Times New Roman"/>
          </w:rPr>
          <w:t xml:space="preserve"> </w:t>
        </w:r>
      </w:ins>
      <w:r>
        <w:rPr>
          <w:rFonts w:ascii="Times New Roman" w:hAnsi="Times New Roman" w:cs="Times New Roman"/>
        </w:rPr>
        <w:t xml:space="preserve">from the performer to a signal suitable to be sent to a playback device, usually with an intermediate mapping layer that shapes it in some way. Such signals can take many shapes, from analog voltage control signals to discrete data points. The key difference is the transduction of physical gestures into electric signals. The differences between traditional acoustic instruments and controllers are manifold, and it could be argued that they are part of different categories: the first are integrated sound producing devices, while the latter form only the first step in the chain. </w:t>
      </w:r>
    </w:p>
    <w:p w14:paraId="7AFF0E04"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289"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Acoustic instruments are easier to be perceived as a whole unit, each one forming an essence of sorts from where all kinds of sonic events can be brought forth into the world without them losing a fundamental identity. Even when we can dissect them to their constituent parts, these have roles that are interconnected, each one contributing in some measurable way to the overall sound. Particular configurations of material produce particular results, for example, it’s always possible to trace sounds produced by a piano to its original source. Even when considering extended techniques their timbre profiles tend to be limited to a vast but finite space of possibilities. The limit is not only determined by physical and mechanical constraints on the material or the arrangement of elements, but by the skill and anatomy of a performer. Moreover, the sound producing mechanism is the same as the instrument, with the energy provided by the performer’s physical gestures being transformed to sound.</w:t>
      </w:r>
    </w:p>
    <w:p w14:paraId="25C9A338"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290"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 xml:space="preserve">In opposition, electronic musical instruments consist of at least two parts: a controller and a sound producing mechanism. They’re decoupled from each other and thus can be shared or </w:t>
      </w:r>
      <w:r>
        <w:rPr>
          <w:rFonts w:ascii="Times New Roman" w:hAnsi="Times New Roman" w:cs="Times New Roman"/>
        </w:rPr>
        <w:lastRenderedPageBreak/>
        <w:t xml:space="preserve">exchanged by other instruments, as anyone with a cheap commercial digital synthesizer is able to experience by a simple change of patch. Furthermore, a one-to-one relation need not be maintained, multiple controllers could be shaping sounds on a single synthesis mechanism or the other way around. Instead of holistic systems they form entirely contingent systems, with no necessity shaping them and the specific configuration depending on the whims of the musician using them. </w:t>
      </w:r>
    </w:p>
    <w:p w14:paraId="4387673F" w14:textId="3E1C2443" w:rsidR="004675EA" w:rsidRDefault="004675EA" w:rsidP="00E715BB">
      <w:pPr>
        <w:autoSpaceDE w:val="0"/>
        <w:autoSpaceDN w:val="0"/>
        <w:adjustRightInd w:val="0"/>
        <w:spacing w:line="480" w:lineRule="auto"/>
        <w:ind w:firstLine="720"/>
        <w:rPr>
          <w:rFonts w:ascii="Times New Roman" w:hAnsi="Times New Roman" w:cs="Times New Roman"/>
        </w:rPr>
        <w:pPrChange w:id="291"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 xml:space="preserve">Of course, there is also a whole spectrum of possible designs between acoustic and electronic musical instruments, and multiple hybrid approaches exist. </w:t>
      </w:r>
      <w:del w:id="292" w:author="Microsoft Office User" w:date="2022-01-18T16:20:00Z">
        <w:r w:rsidDel="00DB319E">
          <w:rPr>
            <w:rFonts w:ascii="Times New Roman" w:hAnsi="Times New Roman" w:cs="Times New Roman"/>
          </w:rPr>
          <w:delText xml:space="preserve">Everyone’s </w:delText>
        </w:r>
      </w:del>
      <w:ins w:id="293" w:author="Microsoft Office User" w:date="2022-01-18T16:20:00Z">
        <w:r w:rsidR="00DB319E">
          <w:rPr>
            <w:rFonts w:ascii="Times New Roman" w:hAnsi="Times New Roman" w:cs="Times New Roman"/>
          </w:rPr>
          <w:t xml:space="preserve">Everyone is </w:t>
        </w:r>
      </w:ins>
      <w:r>
        <w:rPr>
          <w:rFonts w:ascii="Times New Roman" w:hAnsi="Times New Roman" w:cs="Times New Roman"/>
        </w:rPr>
        <w:t xml:space="preserve">familiar with electric instruments (think electric guitar), they are basically acoustic ones that require external amplification to be heard at loud volumes. Instead of sending information about a human gesture, soft sounds are converted to electrical signals that can be subjected to multiple kinds of processes, resulting in a wide array of possible transformations.    Furthermore, there are extended instruments are acoustic instruments that are attached with sensors, and thus can send data to control sound synthesis or processing parameters in real time </w:t>
      </w:r>
      <w:r w:rsidRPr="00710A9B">
        <w:rPr>
          <w:rFonts w:ascii="Times New Roman" w:hAnsi="Times New Roman" w:cs="Times New Roman"/>
        </w:rPr>
        <w:t>(</w:t>
      </w:r>
      <w:r>
        <w:rPr>
          <w:rFonts w:ascii="Times New Roman" w:hAnsi="Times New Roman" w:cs="Times New Roman"/>
        </w:rPr>
        <w:t xml:space="preserve">some examples include </w:t>
      </w:r>
      <w:r w:rsidRPr="00710A9B">
        <w:rPr>
          <w:rFonts w:ascii="Times New Roman" w:hAnsi="Times New Roman" w:cs="Times New Roman"/>
        </w:rPr>
        <w:t>the hyper-flute (Quintin, 2003) or overtone violin (Overholt, 2011))</w:t>
      </w:r>
      <w:r>
        <w:rPr>
          <w:rFonts w:ascii="Times New Roman" w:hAnsi="Times New Roman" w:cs="Times New Roman"/>
        </w:rPr>
        <w:t xml:space="preserve">. </w:t>
      </w:r>
      <w:commentRangeStart w:id="294"/>
      <w:r>
        <w:rPr>
          <w:rFonts w:ascii="Times New Roman" w:hAnsi="Times New Roman" w:cs="Times New Roman"/>
        </w:rPr>
        <w:t xml:space="preserve">Even though a case could be made to consider both as controllers, </w:t>
      </w:r>
      <w:del w:id="295" w:author="Hector Gonzalez" w:date="2022-01-22T11:05:00Z">
        <w:r w:rsidDel="00FD371D">
          <w:rPr>
            <w:rFonts w:ascii="Times New Roman" w:hAnsi="Times New Roman" w:cs="Times New Roman"/>
          </w:rPr>
          <w:delText>I’ll keep electric instruments that require amplification out of the scope of this chapter purely for reasons of convenience.</w:delText>
        </w:r>
      </w:del>
      <w:ins w:id="296" w:author="Hector Gonzalez" w:date="2022-01-22T11:05:00Z">
        <w:r w:rsidR="00FD371D">
          <w:rPr>
            <w:rFonts w:ascii="Times New Roman" w:hAnsi="Times New Roman" w:cs="Times New Roman"/>
          </w:rPr>
          <w:t xml:space="preserve">we’ll limit </w:t>
        </w:r>
      </w:ins>
      <w:ins w:id="297" w:author="Hector Gonzalez" w:date="2022-01-22T11:06:00Z">
        <w:r w:rsidR="00FD371D">
          <w:rPr>
            <w:rFonts w:ascii="Times New Roman" w:hAnsi="Times New Roman" w:cs="Times New Roman"/>
          </w:rPr>
          <w:t xml:space="preserve">our definition to devices that generate </w:t>
        </w:r>
      </w:ins>
      <w:ins w:id="298" w:author="Hector Gonzalez" w:date="2022-01-22T11:07:00Z">
        <w:r w:rsidR="00FD371D">
          <w:rPr>
            <w:rFonts w:ascii="Times New Roman" w:hAnsi="Times New Roman" w:cs="Times New Roman"/>
          </w:rPr>
          <w:t xml:space="preserve">data </w:t>
        </w:r>
      </w:ins>
      <w:ins w:id="299" w:author="Hector Gonzalez" w:date="2022-01-22T11:08:00Z">
        <w:r w:rsidR="00FD371D">
          <w:rPr>
            <w:rFonts w:ascii="Times New Roman" w:hAnsi="Times New Roman" w:cs="Times New Roman"/>
          </w:rPr>
          <w:t xml:space="preserve">(usually via switches and voltage control) </w:t>
        </w:r>
      </w:ins>
      <w:ins w:id="300" w:author="Hector Gonzalez" w:date="2022-01-22T11:07:00Z">
        <w:r w:rsidR="00FD371D">
          <w:rPr>
            <w:rFonts w:ascii="Times New Roman" w:hAnsi="Times New Roman" w:cs="Times New Roman"/>
          </w:rPr>
          <w:t>rather than audio waveforms.</w:t>
        </w:r>
      </w:ins>
      <w:del w:id="301" w:author="Hector Gonzalez" w:date="2022-01-22T11:06:00Z">
        <w:r w:rsidDel="00FD371D">
          <w:rPr>
            <w:rFonts w:ascii="Times New Roman" w:hAnsi="Times New Roman" w:cs="Times New Roman"/>
          </w:rPr>
          <w:delText xml:space="preserve"> </w:delText>
        </w:r>
        <w:commentRangeEnd w:id="294"/>
        <w:r w:rsidR="00DB319E" w:rsidDel="00FD371D">
          <w:rPr>
            <w:rStyle w:val="CommentReference"/>
          </w:rPr>
          <w:commentReference w:id="294"/>
        </w:r>
      </w:del>
    </w:p>
    <w:p w14:paraId="3C90B5CD"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302"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 xml:space="preserve">Many controllers try to imitate shapes somewhat familiar to acoustic instruments and techniques like physical modelling synthesis and sampling can recreate their sonic counterpart, although none of this is a requisite and its barely a testament to their relatively new emergence and to a very human inclination for familiarity. It’s easier for an explicitly musical controller to be commercially viable if it has a smooth learning curve, therefore ensuring its adoption by </w:t>
      </w:r>
      <w:r>
        <w:rPr>
          <w:rFonts w:ascii="Times New Roman" w:hAnsi="Times New Roman" w:cs="Times New Roman"/>
        </w:rPr>
        <w:lastRenderedPageBreak/>
        <w:t xml:space="preserve">performers and guaranteeing further refinements. Also, the functioning of such controllers is easier to grasp for the average concert attendee, ostensibly making the music more engaging. </w:t>
      </w:r>
    </w:p>
    <w:p w14:paraId="169B521E" w14:textId="483C2262" w:rsidR="004675EA" w:rsidRPr="00F77E7B" w:rsidRDefault="004675EA" w:rsidP="00E715BB">
      <w:pPr>
        <w:autoSpaceDE w:val="0"/>
        <w:autoSpaceDN w:val="0"/>
        <w:adjustRightInd w:val="0"/>
        <w:spacing w:line="480" w:lineRule="auto"/>
        <w:ind w:firstLine="720"/>
        <w:rPr>
          <w:rFonts w:ascii="Times New Roman" w:hAnsi="Times New Roman" w:cs="Times New Roman"/>
        </w:rPr>
        <w:pPrChange w:id="303"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 xml:space="preserve">On the other end there are novel or custom designs, or other kinds of controllers being adopted for musical use, such as videogame controllers like Kinect, a motion sensor device originally built as a peripheral for the Xbox 360 but that has evolved to become a commonplace device for many artists working on motion tracking. We can even find idiosyncratic designs in some of the early commercial examples, the Buchla Thunder being one of the most </w:t>
      </w:r>
      <w:del w:id="304" w:author="Hector Gonzalez" w:date="2022-01-22T12:10:00Z">
        <w:r w:rsidDel="00BC35E6">
          <w:rPr>
            <w:rFonts w:ascii="Times New Roman" w:hAnsi="Times New Roman" w:cs="Times New Roman"/>
          </w:rPr>
          <w:delText>well known</w:delText>
        </w:r>
      </w:del>
      <w:ins w:id="305" w:author="Hector Gonzalez" w:date="2022-01-22T12:10:00Z">
        <w:r w:rsidR="00BC35E6">
          <w:rPr>
            <w:rFonts w:ascii="Times New Roman" w:hAnsi="Times New Roman" w:cs="Times New Roman"/>
          </w:rPr>
          <w:t>well-known</w:t>
        </w:r>
      </w:ins>
      <w:r>
        <w:rPr>
          <w:rFonts w:ascii="Times New Roman" w:hAnsi="Times New Roman" w:cs="Times New Roman"/>
        </w:rPr>
        <w:t>. Nowadays, computers and tablets offer the possibilities of creating graphical user interfaces that allows us to employ them as musical controllers on their own right. The advantages are that novel designs tend to help generate new ways to engage with musical material, or sometimes a specific kind of controller is required for the way a composer envisions a piece. The reasons to choose between designs are numerous, and I’ve simplified the diversity of advantages of designs available. I have used traditionally inspired designs like the EWI</w:t>
      </w:r>
      <w:r>
        <w:rPr>
          <w:rStyle w:val="FootnoteReference"/>
          <w:rFonts w:ascii="Times New Roman" w:hAnsi="Times New Roman" w:cs="Times New Roman"/>
        </w:rPr>
        <w:footnoteReference w:id="2"/>
      </w:r>
      <w:r>
        <w:rPr>
          <w:rFonts w:ascii="Times New Roman" w:hAnsi="Times New Roman" w:cs="Times New Roman"/>
        </w:rPr>
        <w:t xml:space="preserve"> to shape the overall evolution of a piece in my </w:t>
      </w:r>
      <w:r>
        <w:rPr>
          <w:rFonts w:ascii="Times New Roman" w:hAnsi="Times New Roman" w:cs="Times New Roman"/>
          <w:i/>
          <w:iCs/>
        </w:rPr>
        <w:t xml:space="preserve">Dasein </w:t>
      </w:r>
      <w:r>
        <w:rPr>
          <w:rFonts w:ascii="Times New Roman" w:hAnsi="Times New Roman" w:cs="Times New Roman"/>
        </w:rPr>
        <w:t xml:space="preserve">(2019) instead of playing individual sounds, and given enough time some original designs become commonplace, as exemplified by the </w:t>
      </w:r>
      <w:proofErr w:type="spellStart"/>
      <w:r>
        <w:rPr>
          <w:rFonts w:ascii="Times New Roman" w:hAnsi="Times New Roman" w:cs="Times New Roman"/>
        </w:rPr>
        <w:t>Thereminvox</w:t>
      </w:r>
      <w:proofErr w:type="spellEnd"/>
      <w:r>
        <w:rPr>
          <w:rFonts w:ascii="Times New Roman" w:hAnsi="Times New Roman" w:cs="Times New Roman"/>
        </w:rPr>
        <w:t xml:space="preserve"> pair of antennae. It ultimately depends on the piece or genre being played, as well as personal choices of the performers.</w:t>
      </w:r>
    </w:p>
    <w:p w14:paraId="5FA9F7CD"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306"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 xml:space="preserve">Some controllers come with predefined protocols used to easily communicate with computers. The most famous of these is MIDI (Musical Instrument Digital Interface). Created in the 1980’s by an effort of multiple instrument manufacturers to standardize a communication protocol for commercial digital synthesizers to communicate with each other. It encodes control data for musical performance, such as start and end times of individual notes, patch changes, </w:t>
      </w:r>
      <w:r>
        <w:rPr>
          <w:rFonts w:ascii="Times New Roman" w:hAnsi="Times New Roman" w:cs="Times New Roman"/>
        </w:rPr>
        <w:lastRenderedPageBreak/>
        <w:t xml:space="preserve">pitch, and volume, but a flexible channel system allows routing any MIDI value to any parameter desired. The original protocol allows the passing of 7-bit control </w:t>
      </w:r>
      <w:proofErr w:type="gramStart"/>
      <w:r>
        <w:rPr>
          <w:rFonts w:ascii="Times New Roman" w:hAnsi="Times New Roman" w:cs="Times New Roman"/>
        </w:rPr>
        <w:t>values,</w:t>
      </w:r>
      <w:proofErr w:type="gramEnd"/>
      <w:r>
        <w:rPr>
          <w:rFonts w:ascii="Times New Roman" w:hAnsi="Times New Roman" w:cs="Times New Roman"/>
        </w:rPr>
        <w:t xml:space="preserve"> therefore its resolution is limited to 128 steps. MIDI 1.0 was so successful that it became the de facto protocol for communication between commercial controllers and music software, and it took around 40 years for it to be extended into MIDI 2.0.</w:t>
      </w:r>
    </w:p>
    <w:p w14:paraId="16946870"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307"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Another protocol for music applications is OSC (</w:t>
      </w:r>
      <w:proofErr w:type="spellStart"/>
      <w:r>
        <w:rPr>
          <w:rFonts w:ascii="Times New Roman" w:hAnsi="Times New Roman" w:cs="Times New Roman"/>
        </w:rPr>
        <w:t>OpenSound</w:t>
      </w:r>
      <w:proofErr w:type="spellEnd"/>
      <w:r>
        <w:rPr>
          <w:rFonts w:ascii="Times New Roman" w:hAnsi="Times New Roman" w:cs="Times New Roman"/>
        </w:rPr>
        <w:t xml:space="preserve"> Control), developed at CNMAT, in Berkeley, California, and released in 1997. It has a higher resolution and flexibility than MIDI, allowing control data to be organized and routed in almost any desirable way. Each message can arbitrarily large and contain multiple data types: integers, 32-bit floating point numbers and strings</w:t>
      </w:r>
      <w:r>
        <w:rPr>
          <w:rStyle w:val="FootnoteReference"/>
          <w:rFonts w:ascii="Times New Roman" w:hAnsi="Times New Roman" w:cs="Times New Roman"/>
        </w:rPr>
        <w:footnoteReference w:id="3"/>
      </w:r>
      <w:r>
        <w:rPr>
          <w:rFonts w:ascii="Times New Roman" w:hAnsi="Times New Roman" w:cs="Times New Roman"/>
        </w:rPr>
        <w:t xml:space="preserve">. It has been employed for client-server software architectures (like </w:t>
      </w:r>
      <w:proofErr w:type="spellStart"/>
      <w:r>
        <w:rPr>
          <w:rFonts w:ascii="Times New Roman" w:hAnsi="Times New Roman" w:cs="Times New Roman"/>
        </w:rPr>
        <w:t>SuperCollider</w:t>
      </w:r>
      <w:proofErr w:type="spellEnd"/>
      <w:r>
        <w:rPr>
          <w:rFonts w:ascii="Times New Roman" w:hAnsi="Times New Roman" w:cs="Times New Roman"/>
        </w:rPr>
        <w:t>) and adopted as a control protocol by most DAWs, and for real-time interactive applications due to its low latency and ease of use. It is now employed for uses other than music, with fields such as robotics and visual art performance finding it useful.</w:t>
      </w:r>
    </w:p>
    <w:p w14:paraId="567758EB"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308" w:author="Hector Gonzalez" w:date="2022-01-22T11:32:00Z">
          <w:pPr>
            <w:autoSpaceDE w:val="0"/>
            <w:autoSpaceDN w:val="0"/>
            <w:adjustRightInd w:val="0"/>
            <w:spacing w:line="480" w:lineRule="auto"/>
            <w:ind w:firstLine="720"/>
            <w:jc w:val="both"/>
          </w:pPr>
        </w:pPrChange>
      </w:pPr>
    </w:p>
    <w:p w14:paraId="3B9B0D1B" w14:textId="145BCB99" w:rsidR="004675EA" w:rsidRDefault="004675EA" w:rsidP="001676DA">
      <w:pPr>
        <w:autoSpaceDE w:val="0"/>
        <w:autoSpaceDN w:val="0"/>
        <w:adjustRightInd w:val="0"/>
        <w:spacing w:line="480" w:lineRule="auto"/>
        <w:ind w:firstLine="720"/>
        <w:rPr>
          <w:rFonts w:ascii="Times New Roman" w:hAnsi="Times New Roman" w:cs="Times New Roman"/>
        </w:rPr>
        <w:pPrChange w:id="309" w:author="Hector Gonzalez" w:date="2022-01-22T12:14:00Z">
          <w:pPr>
            <w:autoSpaceDE w:val="0"/>
            <w:autoSpaceDN w:val="0"/>
            <w:adjustRightInd w:val="0"/>
            <w:spacing w:line="480" w:lineRule="auto"/>
            <w:ind w:firstLine="720"/>
            <w:jc w:val="both"/>
          </w:pPr>
        </w:pPrChange>
      </w:pPr>
      <w:r>
        <w:rPr>
          <w:rFonts w:ascii="Times New Roman" w:hAnsi="Times New Roman" w:cs="Times New Roman"/>
        </w:rPr>
        <w:t>On top of the obvious layer of interaction in real time performance of the system, continually developing and engaging with a</w:t>
      </w:r>
      <w:ins w:id="310" w:author="Microsoft Office User" w:date="2022-01-18T16:24:00Z">
        <w:r w:rsidR="00F83214">
          <w:rPr>
            <w:rFonts w:ascii="Times New Roman" w:hAnsi="Times New Roman" w:cs="Times New Roman"/>
          </w:rPr>
          <w:t>n</w:t>
        </w:r>
      </w:ins>
      <w:r>
        <w:rPr>
          <w:rFonts w:ascii="Times New Roman" w:hAnsi="Times New Roman" w:cs="Times New Roman"/>
        </w:rPr>
        <w:t xml:space="preserve"> interactive system over a long span of time requires a kind of interaction itself. It’s a process that involves two-way communication, allowing the possibility of feedback loops. Performing with them often suggest ideas for alterations, which themselves suggest new ways to perform, and so on. As described by </w:t>
      </w:r>
      <w:proofErr w:type="spellStart"/>
      <w:r>
        <w:rPr>
          <w:rFonts w:ascii="Times New Roman" w:hAnsi="Times New Roman" w:cs="Times New Roman"/>
        </w:rPr>
        <w:t>Jorda</w:t>
      </w:r>
      <w:proofErr w:type="spellEnd"/>
      <w:r>
        <w:rPr>
          <w:rFonts w:ascii="Times New Roman" w:hAnsi="Times New Roman" w:cs="Times New Roman"/>
        </w:rPr>
        <w:t xml:space="preserve"> (2005), “Music instruments are not only in charge of transmitting human expressiveness like passive channels. They are, with their feedback, responsible for provoking and instigating the performer through </w:t>
      </w:r>
      <w:r>
        <w:rPr>
          <w:rFonts w:ascii="Times New Roman" w:hAnsi="Times New Roman" w:cs="Times New Roman"/>
        </w:rPr>
        <w:lastRenderedPageBreak/>
        <w:t xml:space="preserve">their own interfaces”. Even though alterations can be made at the mapping or synthesis algorithm layer, it’s influence nowhere </w:t>
      </w:r>
      <w:del w:id="311" w:author="Hector Gonzalez" w:date="2022-01-22T12:13:00Z">
        <w:r w:rsidDel="001676DA">
          <w:rPr>
            <w:rFonts w:ascii="Times New Roman" w:hAnsi="Times New Roman" w:cs="Times New Roman"/>
          </w:rPr>
          <w:delText xml:space="preserve">greater and </w:delText>
        </w:r>
      </w:del>
      <w:r>
        <w:rPr>
          <w:rFonts w:ascii="Times New Roman" w:hAnsi="Times New Roman" w:cs="Times New Roman"/>
        </w:rPr>
        <w:t xml:space="preserve">more noticeable than in the controller design level. </w:t>
      </w:r>
    </w:p>
    <w:p w14:paraId="4652A790" w14:textId="189C6E00" w:rsidR="004675EA" w:rsidRDefault="004675EA" w:rsidP="00E715BB">
      <w:pPr>
        <w:autoSpaceDE w:val="0"/>
        <w:autoSpaceDN w:val="0"/>
        <w:adjustRightInd w:val="0"/>
        <w:spacing w:line="480" w:lineRule="auto"/>
        <w:ind w:firstLine="720"/>
        <w:rPr>
          <w:rFonts w:ascii="Times New Roman" w:hAnsi="Times New Roman" w:cs="Times New Roman"/>
        </w:rPr>
        <w:pPrChange w:id="312"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 xml:space="preserve">Therefore, by trying to expand on existing models one is usually witness to the emergence of idiosyncratic approaches not only to controller design, but to music performance practices. Two paradigmatic examples are </w:t>
      </w:r>
      <w:commentRangeStart w:id="313"/>
      <w:r>
        <w:rPr>
          <w:rFonts w:ascii="Times New Roman" w:hAnsi="Times New Roman" w:cs="Times New Roman"/>
        </w:rPr>
        <w:t xml:space="preserve">Michel </w:t>
      </w:r>
      <w:proofErr w:type="spellStart"/>
      <w:r>
        <w:rPr>
          <w:rFonts w:ascii="Times New Roman" w:hAnsi="Times New Roman" w:cs="Times New Roman"/>
        </w:rPr>
        <w:t>Waisvisz</w:t>
      </w:r>
      <w:proofErr w:type="spellEnd"/>
      <w:r>
        <w:rPr>
          <w:rFonts w:ascii="Times New Roman" w:hAnsi="Times New Roman" w:cs="Times New Roman"/>
        </w:rPr>
        <w:t xml:space="preserve"> </w:t>
      </w:r>
      <w:proofErr w:type="gramStart"/>
      <w:r>
        <w:rPr>
          <w:rFonts w:ascii="Times New Roman" w:hAnsi="Times New Roman" w:cs="Times New Roman"/>
          <w:i/>
          <w:iCs/>
        </w:rPr>
        <w:t>The</w:t>
      </w:r>
      <w:proofErr w:type="gramEnd"/>
      <w:r>
        <w:rPr>
          <w:rFonts w:ascii="Times New Roman" w:hAnsi="Times New Roman" w:cs="Times New Roman"/>
          <w:i/>
          <w:iCs/>
        </w:rPr>
        <w:t xml:space="preserve"> Hands </w:t>
      </w:r>
      <w:r>
        <w:rPr>
          <w:rFonts w:ascii="Times New Roman" w:hAnsi="Times New Roman" w:cs="Times New Roman"/>
        </w:rPr>
        <w:t xml:space="preserve">and Laetitia </w:t>
      </w:r>
      <w:proofErr w:type="spellStart"/>
      <w:r>
        <w:rPr>
          <w:rFonts w:ascii="Times New Roman" w:hAnsi="Times New Roman" w:cs="Times New Roman"/>
        </w:rPr>
        <w:t>Sonami’s</w:t>
      </w:r>
      <w:proofErr w:type="spellEnd"/>
      <w:r>
        <w:rPr>
          <w:rFonts w:ascii="Times New Roman" w:hAnsi="Times New Roman" w:cs="Times New Roman"/>
        </w:rPr>
        <w:t xml:space="preserve"> </w:t>
      </w:r>
      <w:r>
        <w:rPr>
          <w:rFonts w:ascii="Times New Roman" w:hAnsi="Times New Roman" w:cs="Times New Roman"/>
          <w:i/>
          <w:iCs/>
        </w:rPr>
        <w:t>Lady’s Glove</w:t>
      </w:r>
      <w:del w:id="314" w:author="Hector Gonzalez" w:date="2022-01-22T11:09:00Z">
        <w:r w:rsidDel="00791AF1">
          <w:rPr>
            <w:rFonts w:ascii="Times New Roman" w:hAnsi="Times New Roman" w:cs="Times New Roman"/>
            <w:i/>
            <w:iCs/>
          </w:rPr>
          <w:delText>s</w:delText>
        </w:r>
      </w:del>
      <w:commentRangeEnd w:id="313"/>
      <w:r w:rsidR="00F83214">
        <w:rPr>
          <w:rStyle w:val="CommentReference"/>
        </w:rPr>
        <w:commentReference w:id="313"/>
      </w:r>
      <w:r>
        <w:rPr>
          <w:rFonts w:ascii="Times New Roman" w:hAnsi="Times New Roman" w:cs="Times New Roman"/>
        </w:rPr>
        <w:t>, both used controllers build from scratch by the composers</w:t>
      </w:r>
      <w:ins w:id="315" w:author="Hector Gonzalez" w:date="2022-01-22T12:18:00Z">
        <w:r w:rsidR="001676DA">
          <w:rPr>
            <w:rFonts w:ascii="Times New Roman" w:hAnsi="Times New Roman" w:cs="Times New Roman"/>
          </w:rPr>
          <w:t xml:space="preserve"> and developed </w:t>
        </w:r>
      </w:ins>
      <w:ins w:id="316" w:author="Hector Gonzalez" w:date="2022-01-22T12:19:00Z">
        <w:r w:rsidR="002B63BF">
          <w:rPr>
            <w:rFonts w:ascii="Times New Roman" w:hAnsi="Times New Roman" w:cs="Times New Roman"/>
          </w:rPr>
          <w:t xml:space="preserve">at STEIM, a center for research on electronic performance </w:t>
        </w:r>
      </w:ins>
      <w:ins w:id="317" w:author="Hector Gonzalez" w:date="2022-01-22T12:20:00Z">
        <w:r w:rsidR="002B63BF">
          <w:rPr>
            <w:rFonts w:ascii="Times New Roman" w:hAnsi="Times New Roman" w:cs="Times New Roman"/>
          </w:rPr>
          <w:t>located in Amsterdam, Netherlands</w:t>
        </w:r>
      </w:ins>
      <w:r>
        <w:rPr>
          <w:rFonts w:ascii="Times New Roman" w:hAnsi="Times New Roman" w:cs="Times New Roman"/>
        </w:rPr>
        <w:t xml:space="preserve">. By employing different approaches to harness hand and arm movements as musical gestures they both managed to develop decades long performance practices that involved multiple iterations of the controller, numerous pieces, and a multitude of approaches to live performance. </w:t>
      </w:r>
    </w:p>
    <w:p w14:paraId="6BF32896" w14:textId="74E0C5C3" w:rsidR="004675EA" w:rsidRPr="002B63BF" w:rsidRDefault="004675EA" w:rsidP="002B63BF">
      <w:pPr>
        <w:autoSpaceDE w:val="0"/>
        <w:autoSpaceDN w:val="0"/>
        <w:adjustRightInd w:val="0"/>
        <w:spacing w:line="480" w:lineRule="auto"/>
        <w:ind w:firstLine="720"/>
        <w:rPr>
          <w:rFonts w:ascii="Times New Roman" w:hAnsi="Times New Roman" w:cs="Times New Roman"/>
        </w:rPr>
        <w:pPrChange w:id="318" w:author="Hector Gonzalez" w:date="2022-01-22T12:23:00Z">
          <w:pPr>
            <w:autoSpaceDE w:val="0"/>
            <w:autoSpaceDN w:val="0"/>
            <w:adjustRightInd w:val="0"/>
            <w:spacing w:line="480" w:lineRule="auto"/>
            <w:ind w:firstLine="720"/>
            <w:jc w:val="both"/>
          </w:pPr>
        </w:pPrChange>
      </w:pPr>
      <w:r w:rsidRPr="002D0A3B">
        <w:rPr>
          <w:rFonts w:ascii="Times New Roman" w:hAnsi="Times New Roman" w:cs="Times New Roman"/>
        </w:rPr>
        <w:t xml:space="preserve">The </w:t>
      </w:r>
      <w:r w:rsidRPr="002D0A3B">
        <w:rPr>
          <w:rFonts w:ascii="Times New Roman" w:hAnsi="Times New Roman" w:cs="Times New Roman"/>
          <w:i/>
          <w:iCs/>
        </w:rPr>
        <w:t xml:space="preserve">Lady’s </w:t>
      </w:r>
      <w:commentRangeStart w:id="319"/>
      <w:r w:rsidRPr="002D0A3B">
        <w:rPr>
          <w:rFonts w:ascii="Times New Roman" w:hAnsi="Times New Roman" w:cs="Times New Roman"/>
          <w:i/>
          <w:iCs/>
        </w:rPr>
        <w:t>Glove</w:t>
      </w:r>
      <w:del w:id="320" w:author="Hector Gonzalez" w:date="2022-01-22T10:40:00Z">
        <w:r w:rsidRPr="002D0A3B" w:rsidDel="00DB23D1">
          <w:rPr>
            <w:rFonts w:ascii="Times New Roman" w:hAnsi="Times New Roman" w:cs="Times New Roman"/>
            <w:i/>
            <w:iCs/>
          </w:rPr>
          <w:delText>s</w:delText>
        </w:r>
      </w:del>
      <w:r w:rsidRPr="002D0A3B">
        <w:rPr>
          <w:rFonts w:ascii="Times New Roman" w:hAnsi="Times New Roman" w:cs="Times New Roman"/>
        </w:rPr>
        <w:t xml:space="preserve"> </w:t>
      </w:r>
      <w:commentRangeEnd w:id="319"/>
      <w:r w:rsidR="00084228">
        <w:rPr>
          <w:rStyle w:val="CommentReference"/>
        </w:rPr>
        <w:commentReference w:id="319"/>
      </w:r>
      <w:r w:rsidRPr="002D0A3B">
        <w:rPr>
          <w:rFonts w:ascii="Times New Roman" w:hAnsi="Times New Roman" w:cs="Times New Roman"/>
        </w:rPr>
        <w:t xml:space="preserve">had 5 versions, constructed by </w:t>
      </w:r>
      <w:proofErr w:type="spellStart"/>
      <w:r w:rsidRPr="002D0A3B">
        <w:rPr>
          <w:rFonts w:ascii="Times New Roman" w:hAnsi="Times New Roman" w:cs="Times New Roman"/>
        </w:rPr>
        <w:t>Sonami</w:t>
      </w:r>
      <w:proofErr w:type="spellEnd"/>
      <w:r w:rsidRPr="002D0A3B">
        <w:rPr>
          <w:rFonts w:ascii="Times New Roman" w:hAnsi="Times New Roman" w:cs="Times New Roman"/>
        </w:rPr>
        <w:t xml:space="preserve"> from 1991 to 2003. It started as a humorous commentary on male-centered apparel in the design of controllers, placing some hall effect sensors in each finger and a magnet in the palm. It evolved to be an arm-long thin </w:t>
      </w:r>
      <w:proofErr w:type="spellStart"/>
      <w:r w:rsidRPr="002D0A3B">
        <w:rPr>
          <w:rFonts w:ascii="Times New Roman" w:hAnsi="Times New Roman" w:cs="Times New Roman"/>
        </w:rPr>
        <w:t>lyc</w:t>
      </w:r>
      <w:ins w:id="321" w:author="Microsoft Office User" w:date="2022-01-18T16:25:00Z">
        <w:r w:rsidR="00F83214">
          <w:rPr>
            <w:rFonts w:ascii="Times New Roman" w:hAnsi="Times New Roman" w:cs="Times New Roman"/>
          </w:rPr>
          <w:t>r</w:t>
        </w:r>
      </w:ins>
      <w:r w:rsidRPr="002D0A3B">
        <w:rPr>
          <w:rFonts w:ascii="Times New Roman" w:hAnsi="Times New Roman" w:cs="Times New Roman"/>
        </w:rPr>
        <w:t>a</w:t>
      </w:r>
      <w:proofErr w:type="spellEnd"/>
      <w:r w:rsidRPr="002D0A3B">
        <w:rPr>
          <w:rFonts w:ascii="Times New Roman" w:hAnsi="Times New Roman" w:cs="Times New Roman"/>
        </w:rPr>
        <w:t xml:space="preserve"> glove equipped with all kinds of sensors: accelerometers, ultrasonic receivers, resistive strips, to name only a few. </w:t>
      </w:r>
      <w:r>
        <w:rPr>
          <w:rFonts w:ascii="Times New Roman" w:hAnsi="Times New Roman" w:cs="Times New Roman"/>
        </w:rPr>
        <w:t>The analog signal is converted to MIDI,</w:t>
      </w:r>
      <w:r w:rsidRPr="002D0A3B">
        <w:rPr>
          <w:rFonts w:ascii="Times New Roman" w:hAnsi="Times New Roman" w:cs="Times New Roman"/>
        </w:rPr>
        <w:t xml:space="preserve"> </w:t>
      </w:r>
      <w:r>
        <w:rPr>
          <w:rFonts w:ascii="Times New Roman" w:hAnsi="Times New Roman" w:cs="Times New Roman"/>
        </w:rPr>
        <w:t>which is</w:t>
      </w:r>
      <w:r w:rsidRPr="002D0A3B">
        <w:rPr>
          <w:rFonts w:ascii="Times New Roman" w:hAnsi="Times New Roman" w:cs="Times New Roman"/>
        </w:rPr>
        <w:t xml:space="preserve"> used to control anything from sonic material to motors and live video. </w:t>
      </w:r>
      <w:r>
        <w:rPr>
          <w:rFonts w:ascii="Times New Roman" w:hAnsi="Times New Roman" w:cs="Times New Roman"/>
        </w:rPr>
        <w:t xml:space="preserve">Furthermore, she strived to control the music on multiple levels, from the individual sound to the structural elements of the piece. </w:t>
      </w:r>
      <w:commentRangeStart w:id="322"/>
      <w:r>
        <w:rPr>
          <w:rFonts w:ascii="Times New Roman" w:hAnsi="Times New Roman" w:cs="Times New Roman"/>
        </w:rPr>
        <w:t>Being</w:t>
      </w:r>
      <w:commentRangeEnd w:id="322"/>
      <w:r w:rsidR="00F83214">
        <w:rPr>
          <w:rStyle w:val="CommentReference"/>
        </w:rPr>
        <w:commentReference w:id="322"/>
      </w:r>
      <w:r>
        <w:rPr>
          <w:rFonts w:ascii="Times New Roman" w:hAnsi="Times New Roman" w:cs="Times New Roman"/>
        </w:rPr>
        <w:t xml:space="preserve"> able to switch the focus on level and changing the degrees of freedom available to her, surrendering some control to the generative part of the system.</w:t>
      </w:r>
      <w:ins w:id="323" w:author="Hector Gonzalez" w:date="2022-01-22T12:22:00Z">
        <w:r w:rsidR="002B63BF">
          <w:rPr>
            <w:rFonts w:ascii="Times New Roman" w:hAnsi="Times New Roman" w:cs="Times New Roman"/>
          </w:rPr>
          <w:t xml:space="preserve"> This unlike </w:t>
        </w:r>
        <w:proofErr w:type="spellStart"/>
        <w:r w:rsidR="002B63BF">
          <w:rPr>
            <w:rFonts w:ascii="Times New Roman" w:hAnsi="Times New Roman" w:cs="Times New Roman"/>
          </w:rPr>
          <w:t>Waisvisz</w:t>
        </w:r>
      </w:ins>
      <w:ins w:id="324" w:author="Hector Gonzalez" w:date="2022-01-22T12:23:00Z">
        <w:r w:rsidR="002B63BF">
          <w:rPr>
            <w:rFonts w:ascii="Times New Roman" w:hAnsi="Times New Roman" w:cs="Times New Roman"/>
          </w:rPr>
          <w:t>’s</w:t>
        </w:r>
        <w:proofErr w:type="spellEnd"/>
        <w:r w:rsidR="002B63BF">
          <w:rPr>
            <w:rFonts w:ascii="Times New Roman" w:hAnsi="Times New Roman" w:cs="Times New Roman"/>
          </w:rPr>
          <w:t xml:space="preserve"> </w:t>
        </w:r>
        <w:proofErr w:type="gramStart"/>
        <w:r w:rsidR="002B63BF">
          <w:rPr>
            <w:rFonts w:ascii="Times New Roman" w:hAnsi="Times New Roman" w:cs="Times New Roman"/>
            <w:i/>
            <w:iCs/>
          </w:rPr>
          <w:t>The</w:t>
        </w:r>
        <w:proofErr w:type="gramEnd"/>
        <w:r w:rsidR="002B63BF">
          <w:rPr>
            <w:rFonts w:ascii="Times New Roman" w:hAnsi="Times New Roman" w:cs="Times New Roman"/>
            <w:i/>
            <w:iCs/>
          </w:rPr>
          <w:t xml:space="preserve"> Hand</w:t>
        </w:r>
      </w:ins>
      <w:ins w:id="325" w:author="Hector Gonzalez" w:date="2022-01-22T12:25:00Z">
        <w:r w:rsidR="001804EB">
          <w:rPr>
            <w:rFonts w:ascii="Times New Roman" w:hAnsi="Times New Roman" w:cs="Times New Roman"/>
            <w:i/>
            <w:iCs/>
          </w:rPr>
          <w:t>s</w:t>
        </w:r>
        <w:r w:rsidR="001804EB">
          <w:rPr>
            <w:rFonts w:ascii="Times New Roman" w:hAnsi="Times New Roman" w:cs="Times New Roman"/>
          </w:rPr>
          <w:t>,</w:t>
        </w:r>
      </w:ins>
      <w:ins w:id="326" w:author="Hector Gonzalez" w:date="2022-01-22T12:23:00Z">
        <w:r w:rsidR="002B63BF">
          <w:rPr>
            <w:rFonts w:ascii="Times New Roman" w:hAnsi="Times New Roman" w:cs="Times New Roman"/>
            <w:i/>
            <w:iCs/>
          </w:rPr>
          <w:t xml:space="preserve"> </w:t>
        </w:r>
      </w:ins>
      <w:ins w:id="327" w:author="Hector Gonzalez" w:date="2022-01-22T12:24:00Z">
        <w:r w:rsidR="001804EB">
          <w:rPr>
            <w:rFonts w:ascii="Times New Roman" w:hAnsi="Times New Roman" w:cs="Times New Roman"/>
          </w:rPr>
          <w:t xml:space="preserve">whose mapping </w:t>
        </w:r>
      </w:ins>
      <w:ins w:id="328" w:author="Hector Gonzalez" w:date="2022-01-22T12:25:00Z">
        <w:r w:rsidR="001804EB">
          <w:rPr>
            <w:rFonts w:ascii="Times New Roman" w:hAnsi="Times New Roman" w:cs="Times New Roman"/>
          </w:rPr>
          <w:t>scheme</w:t>
        </w:r>
      </w:ins>
      <w:ins w:id="329" w:author="Hector Gonzalez" w:date="2022-01-22T12:26:00Z">
        <w:r w:rsidR="001804EB">
          <w:rPr>
            <w:rFonts w:ascii="Times New Roman" w:hAnsi="Times New Roman" w:cs="Times New Roman"/>
          </w:rPr>
          <w:t xml:space="preserve">, </w:t>
        </w:r>
      </w:ins>
      <w:ins w:id="330" w:author="Hector Gonzalez" w:date="2022-01-22T12:25:00Z">
        <w:r w:rsidR="001804EB">
          <w:rPr>
            <w:rFonts w:ascii="Times New Roman" w:hAnsi="Times New Roman" w:cs="Times New Roman"/>
          </w:rPr>
          <w:t xml:space="preserve">as discussed below, </w:t>
        </w:r>
      </w:ins>
      <w:ins w:id="331" w:author="Hector Gonzalez" w:date="2022-01-22T12:24:00Z">
        <w:r w:rsidR="001804EB">
          <w:rPr>
            <w:rFonts w:ascii="Times New Roman" w:hAnsi="Times New Roman" w:cs="Times New Roman"/>
          </w:rPr>
          <w:t>allowed for more direct control</w:t>
        </w:r>
      </w:ins>
      <w:ins w:id="332" w:author="Hector Gonzalez" w:date="2022-01-22T12:25:00Z">
        <w:r w:rsidR="001804EB">
          <w:rPr>
            <w:rFonts w:ascii="Times New Roman" w:hAnsi="Times New Roman" w:cs="Times New Roman"/>
          </w:rPr>
          <w:t xml:space="preserve"> of the sound</w:t>
        </w:r>
      </w:ins>
    </w:p>
    <w:p w14:paraId="6A68E432" w14:textId="14D180BD" w:rsidR="004675EA" w:rsidRDefault="004675EA" w:rsidP="00E715BB">
      <w:pPr>
        <w:autoSpaceDE w:val="0"/>
        <w:autoSpaceDN w:val="0"/>
        <w:adjustRightInd w:val="0"/>
        <w:spacing w:line="480" w:lineRule="auto"/>
        <w:ind w:firstLine="720"/>
        <w:rPr>
          <w:rFonts w:ascii="Times New Roman" w:hAnsi="Times New Roman" w:cs="Times New Roman"/>
        </w:rPr>
        <w:pPrChange w:id="333" w:author="Hector Gonzalez" w:date="2022-01-22T11:32:00Z">
          <w:pPr>
            <w:autoSpaceDE w:val="0"/>
            <w:autoSpaceDN w:val="0"/>
            <w:adjustRightInd w:val="0"/>
            <w:spacing w:line="480" w:lineRule="auto"/>
            <w:ind w:firstLine="720"/>
            <w:jc w:val="both"/>
          </w:pPr>
        </w:pPrChange>
      </w:pPr>
      <w:r w:rsidRPr="002D0A3B">
        <w:rPr>
          <w:rFonts w:ascii="Times New Roman" w:hAnsi="Times New Roman" w:cs="Times New Roman"/>
        </w:rPr>
        <w:t>Even if the controller is built or approached with a set of ideas, the feedback process of design-perform engenders new sets. What started with a</w:t>
      </w:r>
      <w:ins w:id="334" w:author="Microsoft Office User" w:date="2022-01-18T16:27:00Z">
        <w:r w:rsidR="00F83214">
          <w:rPr>
            <w:rFonts w:ascii="Times New Roman" w:hAnsi="Times New Roman" w:cs="Times New Roman"/>
          </w:rPr>
          <w:t>n</w:t>
        </w:r>
      </w:ins>
      <w:r w:rsidRPr="002D0A3B">
        <w:rPr>
          <w:rFonts w:ascii="Times New Roman" w:hAnsi="Times New Roman" w:cs="Times New Roman"/>
        </w:rPr>
        <w:t xml:space="preserve"> idea of feminist interaction design came through the years to incorporate issues of communication and embodiment. According to </w:t>
      </w:r>
      <w:r w:rsidRPr="002D0A3B">
        <w:rPr>
          <w:rFonts w:ascii="Times New Roman" w:hAnsi="Times New Roman" w:cs="Times New Roman"/>
        </w:rPr>
        <w:lastRenderedPageBreak/>
        <w:t>the composer herself, “</w:t>
      </w:r>
      <w:r>
        <w:rPr>
          <w:rFonts w:ascii="Times New Roman" w:hAnsi="Times New Roman" w:cs="Times New Roman"/>
        </w:rPr>
        <w:t xml:space="preserve">… </w:t>
      </w:r>
      <w:r w:rsidRPr="002D0A3B">
        <w:rPr>
          <w:rFonts w:ascii="Times New Roman" w:eastAsia="Times New Roman" w:hAnsi="Times New Roman" w:cs="Times New Roman"/>
          <w:shd w:val="clear" w:color="auto" w:fill="FFFFFF"/>
        </w:rPr>
        <w:t>I realize that my imagination is pretty much molded by the system I use. I don’t think as much how will I adapt my ideas to the instrument, but I realize that the instrument has already influenced what I envision.</w:t>
      </w:r>
      <w:r>
        <w:rPr>
          <w:rFonts w:ascii="Times New Roman" w:hAnsi="Times New Roman" w:cs="Times New Roman"/>
        </w:rPr>
        <w:t xml:space="preserve">”  </w:t>
      </w:r>
      <w:r w:rsidRPr="002D0A3B">
        <w:rPr>
          <w:rFonts w:ascii="Times New Roman" w:hAnsi="Times New Roman" w:cs="Times New Roman"/>
        </w:rPr>
        <w:t>(Rogers, 2010)</w:t>
      </w:r>
      <w:r>
        <w:rPr>
          <w:rFonts w:ascii="Times New Roman" w:hAnsi="Times New Roman" w:cs="Times New Roman"/>
        </w:rPr>
        <w:t>. In such cases the evolution of the system is somewhat paradoxical, what can in retrospect</w:t>
      </w:r>
      <w:del w:id="335" w:author="Hector Gonzalez" w:date="2022-01-22T11:16:00Z">
        <w:r w:rsidRPr="00084228" w:rsidDel="00635800">
          <w:rPr>
            <w:rFonts w:ascii="Times New Roman" w:hAnsi="Times New Roman" w:cs="Times New Roman"/>
            <w:strike/>
            <w:rPrChange w:id="336" w:author="Microsoft Office User" w:date="2022-01-18T16:27:00Z">
              <w:rPr>
                <w:rFonts w:ascii="Times New Roman" w:hAnsi="Times New Roman" w:cs="Times New Roman"/>
              </w:rPr>
            </w:rPrChange>
          </w:rPr>
          <w:delText>ive</w:delText>
        </w:r>
      </w:del>
      <w:r>
        <w:rPr>
          <w:rFonts w:ascii="Times New Roman" w:hAnsi="Times New Roman" w:cs="Times New Roman"/>
        </w:rPr>
        <w:t xml:space="preserve"> be considered almost a teleological development into the current form is entirely contingent on the whims of the composer and their relationship with it. It requires agency but also kind of surrendering and close attention to the requirements and issues suggested by the system itself. The controller, being the most visible and tangible part but the least flexible, is usually the clearest path of communication where new ideas are suggested. </w:t>
      </w:r>
    </w:p>
    <w:p w14:paraId="55074CF8" w14:textId="51525FAF" w:rsidR="004675EA" w:rsidRDefault="004675EA" w:rsidP="00E715BB">
      <w:pPr>
        <w:autoSpaceDE w:val="0"/>
        <w:autoSpaceDN w:val="0"/>
        <w:adjustRightInd w:val="0"/>
        <w:spacing w:line="480" w:lineRule="auto"/>
        <w:ind w:firstLine="720"/>
        <w:rPr>
          <w:rFonts w:ascii="Times New Roman" w:hAnsi="Times New Roman" w:cs="Times New Roman"/>
        </w:rPr>
        <w:pPrChange w:id="337"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 xml:space="preserve">Of course, in live-electronics music performance there’s a third element involved in the communication: the audience. </w:t>
      </w:r>
      <w:proofErr w:type="spellStart"/>
      <w:r>
        <w:rPr>
          <w:rFonts w:ascii="Times New Roman" w:hAnsi="Times New Roman" w:cs="Times New Roman"/>
        </w:rPr>
        <w:t>Sonami</w:t>
      </w:r>
      <w:proofErr w:type="spellEnd"/>
      <w:r>
        <w:rPr>
          <w:rFonts w:ascii="Times New Roman" w:hAnsi="Times New Roman" w:cs="Times New Roman"/>
        </w:rPr>
        <w:t xml:space="preserve"> became concerned in creating a channel of communication that bypassed the opacity of many electronic music practices. It does this primarily by an evident concern with a directly embodied experience, with the attention </w:t>
      </w:r>
      <w:del w:id="338" w:author="Microsoft Office User" w:date="2022-01-18T16:28:00Z">
        <w:r w:rsidDel="00084228">
          <w:rPr>
            <w:rFonts w:ascii="Times New Roman" w:hAnsi="Times New Roman" w:cs="Times New Roman"/>
          </w:rPr>
          <w:delText xml:space="preserve">payed </w:delText>
        </w:r>
      </w:del>
      <w:ins w:id="339" w:author="Microsoft Office User" w:date="2022-01-18T16:28:00Z">
        <w:r w:rsidR="00084228">
          <w:rPr>
            <w:rFonts w:ascii="Times New Roman" w:hAnsi="Times New Roman" w:cs="Times New Roman"/>
          </w:rPr>
          <w:t xml:space="preserve">paid </w:t>
        </w:r>
      </w:ins>
      <w:r>
        <w:rPr>
          <w:rFonts w:ascii="Times New Roman" w:hAnsi="Times New Roman" w:cs="Times New Roman"/>
        </w:rPr>
        <w:t xml:space="preserve">to each gesture being the most obvious evidence. </w:t>
      </w:r>
      <w:r>
        <w:rPr>
          <w:rFonts w:ascii="Times New Roman" w:hAnsi="Times New Roman" w:cs="Times New Roman"/>
          <w:i/>
          <w:iCs/>
        </w:rPr>
        <w:t>Lady’s Glove</w:t>
      </w:r>
      <w:del w:id="340" w:author="Hector Gonzalez" w:date="2022-01-22T10:40:00Z">
        <w:r w:rsidDel="00DB23D1">
          <w:rPr>
            <w:rFonts w:ascii="Times New Roman" w:hAnsi="Times New Roman" w:cs="Times New Roman"/>
            <w:i/>
            <w:iCs/>
          </w:rPr>
          <w:delText>s</w:delText>
        </w:r>
      </w:del>
      <w:r>
        <w:rPr>
          <w:rFonts w:ascii="Times New Roman" w:hAnsi="Times New Roman" w:cs="Times New Roman"/>
        </w:rPr>
        <w:t xml:space="preserve"> is a very clear example of a system that employs what Harrison et al. (2007) call the third paradigm of human-computer interaction. Focused not on human-computer coupling, and information processing and flow, but on “interaction as phenomenologically situated” (Harrison et al., 2007). This means that the system is focused on action as an activity that creates meaning depending on the context surrounding it. </w:t>
      </w:r>
    </w:p>
    <w:p w14:paraId="1420BB22" w14:textId="1E67E35D" w:rsidR="004675EA" w:rsidRDefault="004675EA" w:rsidP="00E715BB">
      <w:pPr>
        <w:autoSpaceDE w:val="0"/>
        <w:autoSpaceDN w:val="0"/>
        <w:adjustRightInd w:val="0"/>
        <w:spacing w:line="480" w:lineRule="auto"/>
        <w:ind w:firstLine="720"/>
        <w:rPr>
          <w:ins w:id="341" w:author="Hector Gonzalez" w:date="2022-01-22T13:10:00Z"/>
          <w:rFonts w:ascii="Times New Roman" w:hAnsi="Times New Roman" w:cs="Times New Roman"/>
        </w:rPr>
      </w:pPr>
      <w:proofErr w:type="spellStart"/>
      <w:r>
        <w:rPr>
          <w:rFonts w:ascii="Times New Roman" w:hAnsi="Times New Roman" w:cs="Times New Roman"/>
        </w:rPr>
        <w:t>Sonami’s</w:t>
      </w:r>
      <w:proofErr w:type="spellEnd"/>
      <w:r>
        <w:rPr>
          <w:rFonts w:ascii="Times New Roman" w:hAnsi="Times New Roman" w:cs="Times New Roman"/>
        </w:rPr>
        <w:t xml:space="preserve"> performances with the </w:t>
      </w:r>
      <w:r>
        <w:rPr>
          <w:rFonts w:ascii="Times New Roman" w:hAnsi="Times New Roman" w:cs="Times New Roman"/>
          <w:i/>
          <w:iCs/>
        </w:rPr>
        <w:t>Lady’s Glove</w:t>
      </w:r>
      <w:del w:id="342" w:author="Hector Gonzalez" w:date="2022-01-22T10:40:00Z">
        <w:r w:rsidDel="00DB23D1">
          <w:rPr>
            <w:rFonts w:ascii="Times New Roman" w:hAnsi="Times New Roman" w:cs="Times New Roman"/>
            <w:i/>
            <w:iCs/>
          </w:rPr>
          <w:delText>s</w:delText>
        </w:r>
      </w:del>
      <w:r>
        <w:rPr>
          <w:rFonts w:ascii="Times New Roman" w:hAnsi="Times New Roman" w:cs="Times New Roman"/>
          <w:i/>
          <w:iCs/>
        </w:rPr>
        <w:t xml:space="preserve"> </w:t>
      </w:r>
      <w:r>
        <w:rPr>
          <w:rFonts w:ascii="Times New Roman" w:hAnsi="Times New Roman" w:cs="Times New Roman"/>
        </w:rPr>
        <w:t xml:space="preserve">can never be divorced from a multitude of elements that give meaning to it, including the interplay between the sonic output and the culturally dependent understanding of the meaning of certain hand gestures. </w:t>
      </w:r>
      <w:commentRangeStart w:id="343"/>
      <w:r>
        <w:rPr>
          <w:rFonts w:ascii="Times New Roman" w:hAnsi="Times New Roman" w:cs="Times New Roman"/>
        </w:rPr>
        <w:t>Therefore, pieces like this have a fluid sense of identity that cannot be ascribed to a fundamental element or idea.</w:t>
      </w:r>
      <w:commentRangeEnd w:id="343"/>
      <w:r w:rsidR="00084228">
        <w:rPr>
          <w:rStyle w:val="CommentReference"/>
        </w:rPr>
        <w:commentReference w:id="343"/>
      </w:r>
      <w:r>
        <w:rPr>
          <w:rFonts w:ascii="Times New Roman" w:hAnsi="Times New Roman" w:cs="Times New Roman"/>
        </w:rPr>
        <w:t xml:space="preserve"> They have the potential to truly become integrated into the moment-to-moment fabric of reality, </w:t>
      </w:r>
      <w:r>
        <w:rPr>
          <w:rFonts w:ascii="Times New Roman" w:hAnsi="Times New Roman" w:cs="Times New Roman"/>
        </w:rPr>
        <w:lastRenderedPageBreak/>
        <w:t xml:space="preserve">meaning provided only (if at </w:t>
      </w:r>
      <w:proofErr w:type="gramStart"/>
      <w:r>
        <w:rPr>
          <w:rFonts w:ascii="Times New Roman" w:hAnsi="Times New Roman" w:cs="Times New Roman"/>
        </w:rPr>
        <w:t>all)  by</w:t>
      </w:r>
      <w:proofErr w:type="gramEnd"/>
      <w:r>
        <w:rPr>
          <w:rFonts w:ascii="Times New Roman" w:hAnsi="Times New Roman" w:cs="Times New Roman"/>
        </w:rPr>
        <w:t xml:space="preserve"> a collective sense of interaction and temporal evolution. Embodiment itself then becomes the central focus, with the controller itself simply becoming a vehicle for the performance and potentially </w:t>
      </w:r>
      <w:commentRangeStart w:id="344"/>
      <w:r>
        <w:rPr>
          <w:rFonts w:ascii="Times New Roman" w:hAnsi="Times New Roman" w:cs="Times New Roman"/>
        </w:rPr>
        <w:t xml:space="preserve">becoming </w:t>
      </w:r>
      <w:del w:id="345" w:author="Hector Gonzalez" w:date="2022-01-22T12:26:00Z">
        <w:r w:rsidDel="001804EB">
          <w:rPr>
            <w:rFonts w:ascii="Times New Roman" w:hAnsi="Times New Roman" w:cs="Times New Roman"/>
          </w:rPr>
          <w:delText>transparent.</w:delText>
        </w:r>
      </w:del>
      <w:ins w:id="346" w:author="Hector Gonzalez" w:date="2022-01-22T12:26:00Z">
        <w:r w:rsidR="001804EB">
          <w:rPr>
            <w:rFonts w:ascii="Times New Roman" w:hAnsi="Times New Roman" w:cs="Times New Roman"/>
          </w:rPr>
          <w:t>translucent</w:t>
        </w:r>
      </w:ins>
      <w:r>
        <w:rPr>
          <w:rFonts w:ascii="Times New Roman" w:hAnsi="Times New Roman" w:cs="Times New Roman"/>
        </w:rPr>
        <w:t xml:space="preserve"> </w:t>
      </w:r>
      <w:commentRangeEnd w:id="344"/>
      <w:r w:rsidR="00F2020B">
        <w:rPr>
          <w:rStyle w:val="CommentReference"/>
        </w:rPr>
        <w:commentReference w:id="344"/>
      </w:r>
      <w:r>
        <w:rPr>
          <w:rFonts w:ascii="Times New Roman" w:hAnsi="Times New Roman" w:cs="Times New Roman"/>
        </w:rPr>
        <w:t xml:space="preserve">Situatedness takes a central role, and the controller turns into one thread in a truly tightly woven web. In Heidegger’s terminology, </w:t>
      </w:r>
      <w:commentRangeStart w:id="347"/>
      <w:r>
        <w:rPr>
          <w:rFonts w:ascii="Times New Roman" w:hAnsi="Times New Roman" w:cs="Times New Roman"/>
        </w:rPr>
        <w:t xml:space="preserve">the controller turns from being present-at-hand (subject of enquiry, the focus of the performance itself) to being ready-to-hand (inconspicuous, a vehicle for the performance). </w:t>
      </w:r>
      <w:commentRangeEnd w:id="347"/>
      <w:r w:rsidR="00F2020B">
        <w:rPr>
          <w:rStyle w:val="CommentReference"/>
        </w:rPr>
        <w:commentReference w:id="347"/>
      </w:r>
      <w:ins w:id="348" w:author="Hector Gonzalez" w:date="2022-01-22T13:08:00Z">
        <w:r w:rsidR="00692FAC">
          <w:rPr>
            <w:rFonts w:ascii="Times New Roman" w:hAnsi="Times New Roman" w:cs="Times New Roman"/>
          </w:rPr>
          <w:t xml:space="preserve">This </w:t>
        </w:r>
      </w:ins>
      <w:ins w:id="349" w:author="Hector Gonzalez" w:date="2022-01-22T13:09:00Z">
        <w:r w:rsidR="00692FAC">
          <w:rPr>
            <w:rFonts w:ascii="Times New Roman" w:hAnsi="Times New Roman" w:cs="Times New Roman"/>
          </w:rPr>
          <w:t xml:space="preserve">parallels the </w:t>
        </w:r>
      </w:ins>
      <w:ins w:id="350" w:author="Hector Gonzalez" w:date="2022-01-22T13:11:00Z">
        <w:r w:rsidR="00C25C20">
          <w:rPr>
            <w:rFonts w:ascii="Times New Roman" w:hAnsi="Times New Roman" w:cs="Times New Roman"/>
          </w:rPr>
          <w:t xml:space="preserve">development of </w:t>
        </w:r>
      </w:ins>
      <w:ins w:id="351" w:author="Hector Gonzalez" w:date="2022-01-22T13:16:00Z">
        <w:r w:rsidR="00F2355F">
          <w:rPr>
            <w:rFonts w:ascii="Times New Roman" w:hAnsi="Times New Roman" w:cs="Times New Roman"/>
          </w:rPr>
          <w:t>systems</w:t>
        </w:r>
      </w:ins>
      <w:ins w:id="352" w:author="Hector Gonzalez" w:date="2022-01-22T13:09:00Z">
        <w:r w:rsidR="00692FAC">
          <w:rPr>
            <w:rFonts w:ascii="Times New Roman" w:hAnsi="Times New Roman" w:cs="Times New Roman"/>
          </w:rPr>
          <w:t xml:space="preserve"> in general and </w:t>
        </w:r>
        <w:r w:rsidR="00692FAC">
          <w:rPr>
            <w:rFonts w:ascii="Times New Roman" w:hAnsi="Times New Roman" w:cs="Times New Roman"/>
            <w:i/>
            <w:iCs/>
          </w:rPr>
          <w:t>Lady’s Glove</w:t>
        </w:r>
        <w:r w:rsidR="00692FAC">
          <w:rPr>
            <w:rFonts w:ascii="Times New Roman" w:hAnsi="Times New Roman" w:cs="Times New Roman"/>
          </w:rPr>
          <w:t xml:space="preserve"> in partic</w:t>
        </w:r>
      </w:ins>
      <w:ins w:id="353" w:author="Hector Gonzalez" w:date="2022-01-22T13:10:00Z">
        <w:r w:rsidR="00692FAC">
          <w:rPr>
            <w:rFonts w:ascii="Times New Roman" w:hAnsi="Times New Roman" w:cs="Times New Roman"/>
          </w:rPr>
          <w:t>ular, with</w:t>
        </w:r>
      </w:ins>
      <w:ins w:id="354" w:author="Hector Gonzalez" w:date="2022-01-22T13:11:00Z">
        <w:r w:rsidR="00692FAC">
          <w:rPr>
            <w:rFonts w:ascii="Times New Roman" w:hAnsi="Times New Roman" w:cs="Times New Roman"/>
          </w:rPr>
          <w:t xml:space="preserve"> </w:t>
        </w:r>
      </w:ins>
      <w:ins w:id="355" w:author="Hector Gonzalez" w:date="2022-01-22T13:14:00Z">
        <w:r w:rsidR="00C25C20">
          <w:rPr>
            <w:rFonts w:ascii="Times New Roman" w:hAnsi="Times New Roman" w:cs="Times New Roman"/>
          </w:rPr>
          <w:t xml:space="preserve">successive cycles of </w:t>
        </w:r>
      </w:ins>
      <w:ins w:id="356" w:author="Hector Gonzalez" w:date="2022-01-22T13:12:00Z">
        <w:r w:rsidR="00C25C20">
          <w:rPr>
            <w:rFonts w:ascii="Times New Roman" w:hAnsi="Times New Roman" w:cs="Times New Roman"/>
          </w:rPr>
          <w:t xml:space="preserve">innovation becoming commonplace and </w:t>
        </w:r>
      </w:ins>
      <w:ins w:id="357" w:author="Hector Gonzalez" w:date="2022-01-22T13:13:00Z">
        <w:r w:rsidR="00C25C20">
          <w:rPr>
            <w:rFonts w:ascii="Times New Roman" w:hAnsi="Times New Roman" w:cs="Times New Roman"/>
          </w:rPr>
          <w:t>providing the scaffolding</w:t>
        </w:r>
      </w:ins>
      <w:ins w:id="358" w:author="Hector Gonzalez" w:date="2022-01-22T13:14:00Z">
        <w:r w:rsidR="00C25C20">
          <w:rPr>
            <w:rFonts w:ascii="Times New Roman" w:hAnsi="Times New Roman" w:cs="Times New Roman"/>
          </w:rPr>
          <w:t xml:space="preserve"> for </w:t>
        </w:r>
      </w:ins>
      <w:ins w:id="359" w:author="Hector Gonzalez" w:date="2022-01-22T13:17:00Z">
        <w:r w:rsidR="00F2355F">
          <w:rPr>
            <w:rFonts w:ascii="Times New Roman" w:hAnsi="Times New Roman" w:cs="Times New Roman"/>
          </w:rPr>
          <w:t xml:space="preserve">new variations to arise. </w:t>
        </w:r>
      </w:ins>
    </w:p>
    <w:p w14:paraId="135D50E8" w14:textId="77777777" w:rsidR="00692FAC" w:rsidRPr="00692FAC" w:rsidRDefault="00692FAC" w:rsidP="00E715BB">
      <w:pPr>
        <w:autoSpaceDE w:val="0"/>
        <w:autoSpaceDN w:val="0"/>
        <w:adjustRightInd w:val="0"/>
        <w:spacing w:line="480" w:lineRule="auto"/>
        <w:ind w:firstLine="720"/>
        <w:rPr>
          <w:ins w:id="360" w:author="Hector Gonzalez" w:date="2022-01-19T14:44:00Z"/>
          <w:rFonts w:ascii="Times New Roman" w:hAnsi="Times New Roman" w:cs="Times New Roman"/>
        </w:rPr>
        <w:pPrChange w:id="361" w:author="Hector Gonzalez" w:date="2022-01-22T11:32:00Z">
          <w:pPr>
            <w:autoSpaceDE w:val="0"/>
            <w:autoSpaceDN w:val="0"/>
            <w:adjustRightInd w:val="0"/>
            <w:spacing w:line="480" w:lineRule="auto"/>
            <w:ind w:firstLine="720"/>
            <w:jc w:val="both"/>
          </w:pPr>
        </w:pPrChange>
      </w:pPr>
    </w:p>
    <w:p w14:paraId="3A6304A1" w14:textId="77777777" w:rsidR="00F952DF" w:rsidRPr="00F952DF" w:rsidRDefault="00F952DF" w:rsidP="00E715BB">
      <w:pPr>
        <w:rPr>
          <w:ins w:id="362" w:author="Hector Gonzalez" w:date="2022-01-19T14:44:00Z"/>
          <w:rFonts w:ascii="Times New Roman" w:eastAsia="Times New Roman" w:hAnsi="Times New Roman" w:cs="Times New Roman"/>
        </w:rPr>
      </w:pPr>
      <w:ins w:id="363" w:author="Hector Gonzalez" w:date="2022-01-19T14:44:00Z">
        <w:r w:rsidRPr="00F952DF">
          <w:rPr>
            <w:rFonts w:ascii="Calibri" w:eastAsia="Times New Roman" w:hAnsi="Calibri" w:cs="Calibri"/>
            <w:color w:val="000000"/>
            <w:shd w:val="clear" w:color="auto" w:fill="FFFFFF"/>
          </w:rPr>
          <w:t xml:space="preserve"> I like the section on </w:t>
        </w:r>
        <w:proofErr w:type="spellStart"/>
        <w:r w:rsidRPr="00F952DF">
          <w:rPr>
            <w:rFonts w:ascii="Calibri" w:eastAsia="Times New Roman" w:hAnsi="Calibri" w:cs="Calibri"/>
            <w:color w:val="000000"/>
            <w:shd w:val="clear" w:color="auto" w:fill="FFFFFF"/>
          </w:rPr>
          <w:t>Laetetia</w:t>
        </w:r>
        <w:proofErr w:type="spellEnd"/>
        <w:r w:rsidRPr="00F952DF">
          <w:rPr>
            <w:rFonts w:ascii="Calibri" w:eastAsia="Times New Roman" w:hAnsi="Calibri" w:cs="Calibri"/>
            <w:color w:val="000000"/>
            <w:shd w:val="clear" w:color="auto" w:fill="FFFFFF"/>
          </w:rPr>
          <w:t>, which you could contrast with a section on Michel.</w:t>
        </w:r>
      </w:ins>
    </w:p>
    <w:p w14:paraId="445B0A69" w14:textId="77777777" w:rsidR="00F952DF" w:rsidRDefault="00F952DF" w:rsidP="00E715BB">
      <w:pPr>
        <w:autoSpaceDE w:val="0"/>
        <w:autoSpaceDN w:val="0"/>
        <w:adjustRightInd w:val="0"/>
        <w:spacing w:line="480" w:lineRule="auto"/>
        <w:ind w:firstLine="720"/>
        <w:rPr>
          <w:ins w:id="364" w:author="Hector Gonzalez" w:date="2022-01-19T14:43:00Z"/>
          <w:rFonts w:ascii="Times New Roman" w:hAnsi="Times New Roman" w:cs="Times New Roman"/>
        </w:rPr>
        <w:pPrChange w:id="365" w:author="Hector Gonzalez" w:date="2022-01-22T11:32:00Z">
          <w:pPr>
            <w:autoSpaceDE w:val="0"/>
            <w:autoSpaceDN w:val="0"/>
            <w:adjustRightInd w:val="0"/>
            <w:spacing w:line="480" w:lineRule="auto"/>
            <w:ind w:firstLine="720"/>
            <w:jc w:val="both"/>
          </w:pPr>
        </w:pPrChange>
      </w:pPr>
    </w:p>
    <w:p w14:paraId="15DF5226" w14:textId="4918546D" w:rsidR="005D2ED0" w:rsidRDefault="005D2ED0" w:rsidP="00E715BB">
      <w:pPr>
        <w:autoSpaceDE w:val="0"/>
        <w:autoSpaceDN w:val="0"/>
        <w:adjustRightInd w:val="0"/>
        <w:spacing w:line="480" w:lineRule="auto"/>
        <w:ind w:firstLine="720"/>
        <w:rPr>
          <w:ins w:id="366" w:author="Hector Gonzalez" w:date="2022-01-19T14:43:00Z"/>
          <w:rFonts w:ascii="Times New Roman" w:hAnsi="Times New Roman" w:cs="Times New Roman"/>
        </w:rPr>
        <w:pPrChange w:id="367" w:author="Hector Gonzalez" w:date="2022-01-22T11:32:00Z">
          <w:pPr>
            <w:autoSpaceDE w:val="0"/>
            <w:autoSpaceDN w:val="0"/>
            <w:adjustRightInd w:val="0"/>
            <w:spacing w:line="480" w:lineRule="auto"/>
            <w:ind w:firstLine="720"/>
            <w:jc w:val="both"/>
          </w:pPr>
        </w:pPrChange>
      </w:pPr>
    </w:p>
    <w:p w14:paraId="2D3AC2A3" w14:textId="77777777" w:rsidR="005D2ED0" w:rsidRPr="005D2ED0" w:rsidRDefault="005D2ED0" w:rsidP="00E715BB">
      <w:pPr>
        <w:shd w:val="clear" w:color="auto" w:fill="FFFFFF"/>
        <w:rPr>
          <w:ins w:id="368" w:author="Hector Gonzalez" w:date="2022-01-19T14:43:00Z"/>
          <w:rFonts w:ascii="Calibri" w:eastAsia="Times New Roman" w:hAnsi="Calibri" w:cs="Calibri"/>
          <w:color w:val="000000"/>
        </w:rPr>
      </w:pPr>
      <w:ins w:id="369" w:author="Hector Gonzalez" w:date="2022-01-19T14:43:00Z">
        <w:r w:rsidRPr="005D2ED0">
          <w:rPr>
            <w:rFonts w:ascii="Calibri" w:eastAsia="Times New Roman" w:hAnsi="Calibri" w:cs="Calibri"/>
            <w:color w:val="000000"/>
          </w:rPr>
          <w:t xml:space="preserve">I do think you could do more with Sal </w:t>
        </w:r>
        <w:proofErr w:type="spellStart"/>
        <w:r w:rsidRPr="005D2ED0">
          <w:rPr>
            <w:rFonts w:ascii="Calibri" w:eastAsia="Times New Roman" w:hAnsi="Calibri" w:cs="Calibri"/>
            <w:color w:val="000000"/>
          </w:rPr>
          <w:t>Martirano's</w:t>
        </w:r>
        <w:proofErr w:type="spellEnd"/>
        <w:r w:rsidRPr="005D2ED0">
          <w:rPr>
            <w:rFonts w:ascii="Calibri" w:eastAsia="Times New Roman" w:hAnsi="Calibri" w:cs="Calibri"/>
            <w:color w:val="000000"/>
          </w:rPr>
          <w:t xml:space="preserve"> report and think about contrasting </w:t>
        </w:r>
      </w:ins>
    </w:p>
    <w:p w14:paraId="4249C420" w14:textId="77777777" w:rsidR="005D2ED0" w:rsidRPr="005D2ED0" w:rsidRDefault="005D2ED0" w:rsidP="00E715BB">
      <w:pPr>
        <w:shd w:val="clear" w:color="auto" w:fill="FFFFFF"/>
        <w:rPr>
          <w:ins w:id="370" w:author="Hector Gonzalez" w:date="2022-01-19T14:43:00Z"/>
          <w:rFonts w:ascii="Calibri" w:eastAsia="Times New Roman" w:hAnsi="Calibri" w:cs="Calibri"/>
          <w:color w:val="000000"/>
        </w:rPr>
      </w:pPr>
      <w:ins w:id="371" w:author="Hector Gonzalez" w:date="2022-01-19T14:43:00Z">
        <w:r w:rsidRPr="005D2ED0">
          <w:rPr>
            <w:rFonts w:ascii="Calibri" w:eastAsia="Times New Roman" w:hAnsi="Calibri" w:cs="Calibri"/>
            <w:color w:val="000000"/>
          </w:rPr>
          <w:t>the various understandings of the significance of real time interaction different composers</w:t>
        </w:r>
      </w:ins>
    </w:p>
    <w:p w14:paraId="1490FCB7" w14:textId="21E8C30D" w:rsidR="00791AF1" w:rsidRPr="005D2ED0" w:rsidRDefault="005D2ED0" w:rsidP="00E715BB">
      <w:pPr>
        <w:shd w:val="clear" w:color="auto" w:fill="FFFFFF"/>
        <w:rPr>
          <w:ins w:id="372" w:author="Hector Gonzalez" w:date="2022-01-19T14:43:00Z"/>
          <w:rFonts w:ascii="Calibri" w:eastAsia="Times New Roman" w:hAnsi="Calibri" w:cs="Calibri"/>
          <w:color w:val="000000"/>
        </w:rPr>
      </w:pPr>
      <w:ins w:id="373" w:author="Hector Gonzalez" w:date="2022-01-19T14:43:00Z">
        <w:r w:rsidRPr="005D2ED0">
          <w:rPr>
            <w:rFonts w:ascii="Calibri" w:eastAsia="Times New Roman" w:hAnsi="Calibri" w:cs="Calibri"/>
            <w:color w:val="000000"/>
          </w:rPr>
          <w:t>project found in this work</w:t>
        </w:r>
      </w:ins>
      <w:ins w:id="374" w:author="Hector Gonzalez" w:date="2022-01-22T11:10:00Z">
        <w:r w:rsidR="00791AF1">
          <w:rPr>
            <w:rFonts w:ascii="Calibri" w:eastAsia="Times New Roman" w:hAnsi="Calibri" w:cs="Calibri"/>
            <w:color w:val="000000"/>
          </w:rPr>
          <w:t>.</w:t>
        </w:r>
      </w:ins>
    </w:p>
    <w:p w14:paraId="456BBA1B" w14:textId="77777777" w:rsidR="005D2ED0" w:rsidRDefault="005D2ED0" w:rsidP="00E715BB">
      <w:pPr>
        <w:autoSpaceDE w:val="0"/>
        <w:autoSpaceDN w:val="0"/>
        <w:adjustRightInd w:val="0"/>
        <w:spacing w:line="480" w:lineRule="auto"/>
        <w:ind w:firstLine="720"/>
        <w:rPr>
          <w:rFonts w:ascii="Times New Roman" w:hAnsi="Times New Roman" w:cs="Times New Roman"/>
        </w:rPr>
        <w:pPrChange w:id="375" w:author="Hector Gonzalez" w:date="2022-01-22T11:32:00Z">
          <w:pPr>
            <w:autoSpaceDE w:val="0"/>
            <w:autoSpaceDN w:val="0"/>
            <w:adjustRightInd w:val="0"/>
            <w:spacing w:line="480" w:lineRule="auto"/>
            <w:ind w:firstLine="720"/>
            <w:jc w:val="both"/>
          </w:pPr>
        </w:pPrChange>
      </w:pPr>
    </w:p>
    <w:p w14:paraId="46B7D68D"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376" w:author="Hector Gonzalez" w:date="2022-01-22T11:32:00Z">
          <w:pPr>
            <w:autoSpaceDE w:val="0"/>
            <w:autoSpaceDN w:val="0"/>
            <w:adjustRightInd w:val="0"/>
            <w:spacing w:line="480" w:lineRule="auto"/>
            <w:ind w:firstLine="720"/>
            <w:jc w:val="both"/>
          </w:pPr>
        </w:pPrChange>
      </w:pPr>
    </w:p>
    <w:p w14:paraId="15AEB8D7" w14:textId="77777777" w:rsidR="004675EA" w:rsidRPr="002A6272" w:rsidRDefault="004675EA" w:rsidP="00E715BB">
      <w:pPr>
        <w:autoSpaceDE w:val="0"/>
        <w:autoSpaceDN w:val="0"/>
        <w:adjustRightInd w:val="0"/>
        <w:spacing w:line="480" w:lineRule="auto"/>
        <w:ind w:firstLine="720"/>
        <w:rPr>
          <w:rFonts w:ascii="Times New Roman" w:hAnsi="Times New Roman" w:cs="Times New Roman"/>
        </w:rPr>
        <w:pPrChange w:id="377" w:author="Hector Gonzalez" w:date="2022-01-22T11:32:00Z">
          <w:pPr>
            <w:autoSpaceDE w:val="0"/>
            <w:autoSpaceDN w:val="0"/>
            <w:adjustRightInd w:val="0"/>
            <w:spacing w:line="480" w:lineRule="auto"/>
            <w:ind w:firstLine="720"/>
            <w:jc w:val="both"/>
          </w:pPr>
        </w:pPrChange>
      </w:pPr>
    </w:p>
    <w:p w14:paraId="6AF5CCDF" w14:textId="77777777" w:rsidR="004675EA" w:rsidRDefault="004675EA" w:rsidP="00E715BB">
      <w:pPr>
        <w:autoSpaceDE w:val="0"/>
        <w:autoSpaceDN w:val="0"/>
        <w:adjustRightInd w:val="0"/>
        <w:spacing w:line="480" w:lineRule="auto"/>
        <w:ind w:firstLine="720"/>
        <w:rPr>
          <w:rFonts w:ascii="Times New Roman" w:hAnsi="Times New Roman" w:cs="Times New Roman"/>
          <w:sz w:val="36"/>
          <w:szCs w:val="36"/>
        </w:rPr>
        <w:pPrChange w:id="378" w:author="Hector Gonzalez" w:date="2022-01-22T11:32:00Z">
          <w:pPr>
            <w:autoSpaceDE w:val="0"/>
            <w:autoSpaceDN w:val="0"/>
            <w:adjustRightInd w:val="0"/>
            <w:spacing w:line="480" w:lineRule="auto"/>
            <w:ind w:firstLine="720"/>
            <w:jc w:val="center"/>
          </w:pPr>
        </w:pPrChange>
      </w:pPr>
      <w:r w:rsidRPr="00710A9B">
        <w:rPr>
          <w:rFonts w:ascii="Times New Roman" w:hAnsi="Times New Roman" w:cs="Times New Roman"/>
          <w:sz w:val="36"/>
          <w:szCs w:val="36"/>
        </w:rPr>
        <w:t>Mapping</w:t>
      </w:r>
    </w:p>
    <w:p w14:paraId="72C16CC3" w14:textId="77777777" w:rsidR="004675EA" w:rsidRPr="001268C5" w:rsidRDefault="004675EA" w:rsidP="00E715BB">
      <w:pPr>
        <w:autoSpaceDE w:val="0"/>
        <w:autoSpaceDN w:val="0"/>
        <w:adjustRightInd w:val="0"/>
        <w:spacing w:line="480" w:lineRule="auto"/>
        <w:ind w:firstLine="720"/>
        <w:rPr>
          <w:rFonts w:ascii="Times New Roman" w:hAnsi="Times New Roman" w:cs="Times New Roman"/>
        </w:rPr>
        <w:pPrChange w:id="379"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ab/>
        <w:t xml:space="preserve">The separation between input data coming from a controller and output sound allows and </w:t>
      </w:r>
      <w:proofErr w:type="spellStart"/>
      <w:r>
        <w:rPr>
          <w:rFonts w:ascii="Times New Roman" w:hAnsi="Times New Roman" w:cs="Times New Roman"/>
        </w:rPr>
        <w:t>some times</w:t>
      </w:r>
      <w:proofErr w:type="spellEnd"/>
      <w:r>
        <w:rPr>
          <w:rFonts w:ascii="Times New Roman" w:hAnsi="Times New Roman" w:cs="Times New Roman"/>
        </w:rPr>
        <w:t xml:space="preserve"> even requires an intermediate layer.</w:t>
      </w:r>
    </w:p>
    <w:p w14:paraId="01766875" w14:textId="41529244" w:rsidR="004675EA" w:rsidRDefault="004675EA" w:rsidP="00E715BB">
      <w:pPr>
        <w:autoSpaceDE w:val="0"/>
        <w:autoSpaceDN w:val="0"/>
        <w:adjustRightInd w:val="0"/>
        <w:spacing w:line="480" w:lineRule="auto"/>
        <w:ind w:firstLine="720"/>
        <w:rPr>
          <w:rFonts w:ascii="Times New Roman" w:hAnsi="Times New Roman" w:cs="Times New Roman"/>
        </w:rPr>
        <w:pPrChange w:id="380" w:author="Hector Gonzalez" w:date="2022-01-22T11:32:00Z">
          <w:pPr>
            <w:autoSpaceDE w:val="0"/>
            <w:autoSpaceDN w:val="0"/>
            <w:adjustRightInd w:val="0"/>
            <w:spacing w:line="480" w:lineRule="auto"/>
            <w:ind w:firstLine="720"/>
            <w:jc w:val="both"/>
          </w:pPr>
        </w:pPrChange>
      </w:pPr>
      <w:r w:rsidRPr="00710A9B">
        <w:rPr>
          <w:rFonts w:ascii="Times New Roman" w:hAnsi="Times New Roman" w:cs="Times New Roman"/>
        </w:rPr>
        <w:t>Constraints a</w:t>
      </w:r>
      <w:ins w:id="381" w:author="Microsoft Office User" w:date="2022-01-18T16:35:00Z">
        <w:r w:rsidR="00BE4528">
          <w:rPr>
            <w:rFonts w:ascii="Times New Roman" w:hAnsi="Times New Roman" w:cs="Times New Roman"/>
          </w:rPr>
          <w:t>f</w:t>
        </w:r>
      </w:ins>
      <w:r w:rsidRPr="00710A9B">
        <w:rPr>
          <w:rFonts w:ascii="Times New Roman" w:hAnsi="Times New Roman" w:cs="Times New Roman"/>
        </w:rPr>
        <w:t>fordances</w:t>
      </w:r>
    </w:p>
    <w:p w14:paraId="36920E78"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382"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 xml:space="preserve">Murray </w:t>
      </w:r>
      <w:proofErr w:type="spellStart"/>
      <w:r>
        <w:rPr>
          <w:rFonts w:ascii="Times New Roman" w:hAnsi="Times New Roman" w:cs="Times New Roman"/>
        </w:rPr>
        <w:t>browne</w:t>
      </w:r>
      <w:proofErr w:type="spellEnd"/>
    </w:p>
    <w:p w14:paraId="1C41F3C1"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383" w:author="Hector Gonzalez" w:date="2022-01-22T11:32:00Z">
          <w:pPr>
            <w:autoSpaceDE w:val="0"/>
            <w:autoSpaceDN w:val="0"/>
            <w:adjustRightInd w:val="0"/>
            <w:spacing w:line="480" w:lineRule="auto"/>
            <w:ind w:firstLine="720"/>
            <w:jc w:val="both"/>
          </w:pPr>
        </w:pPrChange>
      </w:pPr>
    </w:p>
    <w:p w14:paraId="2930F01B" w14:textId="77777777" w:rsidR="004675EA" w:rsidRPr="00D00116" w:rsidRDefault="004675EA" w:rsidP="00E715BB">
      <w:pPr>
        <w:autoSpaceDE w:val="0"/>
        <w:autoSpaceDN w:val="0"/>
        <w:adjustRightInd w:val="0"/>
        <w:spacing w:line="480" w:lineRule="auto"/>
        <w:ind w:firstLine="720"/>
        <w:rPr>
          <w:rFonts w:ascii="Times New Roman" w:hAnsi="Times New Roman" w:cs="Times New Roman"/>
          <w:sz w:val="36"/>
          <w:szCs w:val="36"/>
        </w:rPr>
        <w:pPrChange w:id="384" w:author="Hector Gonzalez" w:date="2022-01-22T11:32:00Z">
          <w:pPr>
            <w:autoSpaceDE w:val="0"/>
            <w:autoSpaceDN w:val="0"/>
            <w:adjustRightInd w:val="0"/>
            <w:spacing w:line="480" w:lineRule="auto"/>
            <w:ind w:firstLine="720"/>
            <w:jc w:val="center"/>
          </w:pPr>
        </w:pPrChange>
      </w:pPr>
      <w:r w:rsidRPr="00710A9B">
        <w:rPr>
          <w:rFonts w:ascii="Times New Roman" w:hAnsi="Times New Roman" w:cs="Times New Roman"/>
          <w:sz w:val="36"/>
          <w:szCs w:val="36"/>
        </w:rPr>
        <w:lastRenderedPageBreak/>
        <w:t>Algorithms</w:t>
      </w:r>
    </w:p>
    <w:p w14:paraId="5578101A" w14:textId="77777777" w:rsidR="004675EA" w:rsidRPr="00710A9B" w:rsidRDefault="004675EA" w:rsidP="00E715BB">
      <w:pPr>
        <w:autoSpaceDE w:val="0"/>
        <w:autoSpaceDN w:val="0"/>
        <w:adjustRightInd w:val="0"/>
        <w:spacing w:line="480" w:lineRule="auto"/>
        <w:ind w:firstLine="720"/>
        <w:rPr>
          <w:rFonts w:ascii="Times New Roman" w:hAnsi="Times New Roman" w:cs="Times New Roman"/>
        </w:rPr>
        <w:pPrChange w:id="385"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Composed instrument</w:t>
      </w:r>
    </w:p>
    <w:p w14:paraId="7A0E9C8B"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386" w:author="Hector Gonzalez" w:date="2022-01-22T11:32:00Z">
          <w:pPr>
            <w:autoSpaceDE w:val="0"/>
            <w:autoSpaceDN w:val="0"/>
            <w:adjustRightInd w:val="0"/>
            <w:spacing w:line="480" w:lineRule="auto"/>
            <w:ind w:firstLine="720"/>
            <w:jc w:val="both"/>
          </w:pPr>
        </w:pPrChange>
      </w:pPr>
      <w:r w:rsidRPr="00710A9B">
        <w:rPr>
          <w:rFonts w:ascii="Times New Roman" w:hAnsi="Times New Roman" w:cs="Times New Roman"/>
        </w:rPr>
        <w:t>My motivations</w:t>
      </w:r>
    </w:p>
    <w:p w14:paraId="1D987E4E"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387"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 xml:space="preserve">Teitelbaum article </w:t>
      </w:r>
      <w:proofErr w:type="spellStart"/>
      <w:r>
        <w:rPr>
          <w:rFonts w:ascii="Times New Roman" w:hAnsi="Times New Roman" w:cs="Times New Roman"/>
        </w:rPr>
        <w:t>pg</w:t>
      </w:r>
      <w:proofErr w:type="spellEnd"/>
      <w:r>
        <w:rPr>
          <w:rFonts w:ascii="Times New Roman" w:hAnsi="Times New Roman" w:cs="Times New Roman"/>
        </w:rPr>
        <w:t xml:space="preserve"> 3</w:t>
      </w:r>
    </w:p>
    <w:p w14:paraId="7E3228E9"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388" w:author="Hector Gonzalez" w:date="2022-01-22T11:32:00Z">
          <w:pPr>
            <w:autoSpaceDE w:val="0"/>
            <w:autoSpaceDN w:val="0"/>
            <w:adjustRightInd w:val="0"/>
            <w:spacing w:line="480" w:lineRule="auto"/>
            <w:ind w:firstLine="720"/>
            <w:jc w:val="both"/>
          </w:pPr>
        </w:pPrChange>
      </w:pPr>
    </w:p>
    <w:p w14:paraId="655863C9" w14:textId="77777777" w:rsidR="004675EA" w:rsidRPr="00D00116" w:rsidRDefault="004675EA" w:rsidP="00E715BB">
      <w:pPr>
        <w:autoSpaceDE w:val="0"/>
        <w:autoSpaceDN w:val="0"/>
        <w:adjustRightInd w:val="0"/>
        <w:spacing w:line="480" w:lineRule="auto"/>
        <w:ind w:firstLine="720"/>
        <w:rPr>
          <w:rFonts w:ascii="Times New Roman" w:hAnsi="Times New Roman" w:cs="Times New Roman"/>
          <w:sz w:val="36"/>
          <w:szCs w:val="36"/>
        </w:rPr>
        <w:pPrChange w:id="389" w:author="Hector Gonzalez" w:date="2022-01-22T11:32:00Z">
          <w:pPr>
            <w:autoSpaceDE w:val="0"/>
            <w:autoSpaceDN w:val="0"/>
            <w:adjustRightInd w:val="0"/>
            <w:spacing w:line="480" w:lineRule="auto"/>
            <w:ind w:firstLine="720"/>
            <w:jc w:val="center"/>
          </w:pPr>
        </w:pPrChange>
      </w:pPr>
      <w:r>
        <w:rPr>
          <w:rFonts w:ascii="Times New Roman" w:hAnsi="Times New Roman" w:cs="Times New Roman"/>
          <w:sz w:val="36"/>
          <w:szCs w:val="36"/>
        </w:rPr>
        <w:t>Machine Learning</w:t>
      </w:r>
    </w:p>
    <w:p w14:paraId="0AF8FAA7" w14:textId="77777777" w:rsidR="004675EA" w:rsidRDefault="004675EA" w:rsidP="00E715BB">
      <w:pPr>
        <w:autoSpaceDE w:val="0"/>
        <w:autoSpaceDN w:val="0"/>
        <w:adjustRightInd w:val="0"/>
        <w:spacing w:line="480" w:lineRule="auto"/>
        <w:ind w:firstLine="720"/>
        <w:rPr>
          <w:rFonts w:ascii="Times New Roman" w:hAnsi="Times New Roman" w:cs="Times New Roman"/>
        </w:rPr>
        <w:pPrChange w:id="390"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AI/animism</w:t>
      </w:r>
    </w:p>
    <w:p w14:paraId="0CB489F9" w14:textId="77777777" w:rsidR="004675EA" w:rsidRPr="00710A9B" w:rsidRDefault="004675EA" w:rsidP="00E715BB">
      <w:pPr>
        <w:autoSpaceDE w:val="0"/>
        <w:autoSpaceDN w:val="0"/>
        <w:adjustRightInd w:val="0"/>
        <w:spacing w:line="480" w:lineRule="auto"/>
        <w:ind w:firstLine="720"/>
        <w:rPr>
          <w:rFonts w:ascii="Times New Roman" w:hAnsi="Times New Roman" w:cs="Times New Roman"/>
        </w:rPr>
        <w:pPrChange w:id="391" w:author="Hector Gonzalez" w:date="2022-01-22T11:32:00Z">
          <w:pPr>
            <w:autoSpaceDE w:val="0"/>
            <w:autoSpaceDN w:val="0"/>
            <w:adjustRightInd w:val="0"/>
            <w:spacing w:line="480" w:lineRule="auto"/>
            <w:ind w:firstLine="720"/>
            <w:jc w:val="both"/>
          </w:pPr>
        </w:pPrChange>
      </w:pPr>
      <w:r>
        <w:rPr>
          <w:rFonts w:ascii="Times New Roman" w:hAnsi="Times New Roman" w:cs="Times New Roman"/>
        </w:rPr>
        <w:t>Heidegger’s Dasein</w:t>
      </w:r>
    </w:p>
    <w:p w14:paraId="1C3F243D" w14:textId="77777777" w:rsidR="00FC1339" w:rsidRDefault="00FC1339" w:rsidP="00E715BB"/>
    <w:sectPr w:rsidR="00FC13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icrosoft Office User" w:date="2022-01-18T14:49:00Z" w:initials="MOU">
    <w:p w14:paraId="618800B9" w14:textId="77777777" w:rsidR="00BC5522" w:rsidRDefault="00BC5522">
      <w:pPr>
        <w:pStyle w:val="CommentText"/>
      </w:pPr>
      <w:r>
        <w:rPr>
          <w:rStyle w:val="CommentReference"/>
        </w:rPr>
        <w:annotationRef/>
      </w:r>
      <w:r>
        <w:t>How about:</w:t>
      </w:r>
    </w:p>
    <w:p w14:paraId="55B937A2" w14:textId="573D30DA" w:rsidR="00BC5522" w:rsidRDefault="00BC5522">
      <w:pPr>
        <w:pStyle w:val="CommentText"/>
      </w:pPr>
      <w:r>
        <w:t xml:space="preserve"> “In 1984 Joel </w:t>
      </w:r>
      <w:proofErr w:type="spellStart"/>
      <w:r>
        <w:t>Chadabe</w:t>
      </w:r>
      <w:proofErr w:type="spellEnd"/>
      <w:r>
        <w:t xml:space="preserve"> defined interactive [computer music] composition as “…a method…</w:t>
      </w:r>
      <w:proofErr w:type="spellStart"/>
      <w:r>
        <w:t>etc</w:t>
      </w:r>
      <w:proofErr w:type="spellEnd"/>
      <w:r>
        <w:t>”</w:t>
      </w:r>
    </w:p>
    <w:p w14:paraId="24F0F689" w14:textId="77777777" w:rsidR="00BC5522" w:rsidRDefault="00BC5522">
      <w:pPr>
        <w:pStyle w:val="CommentText"/>
      </w:pPr>
    </w:p>
    <w:p w14:paraId="0FB9A3A6" w14:textId="77983332" w:rsidR="00BC5522" w:rsidRDefault="00BC5522">
      <w:pPr>
        <w:pStyle w:val="CommentText"/>
      </w:pPr>
    </w:p>
  </w:comment>
  <w:comment w:id="64" w:author="Microsoft Office User" w:date="2022-01-18T14:51:00Z" w:initials="MOU">
    <w:p w14:paraId="405CAC7B" w14:textId="77777777" w:rsidR="00BC5522" w:rsidRDefault="00BC5522">
      <w:pPr>
        <w:pStyle w:val="CommentText"/>
      </w:pPr>
      <w:r>
        <w:rPr>
          <w:rStyle w:val="CommentReference"/>
        </w:rPr>
        <w:annotationRef/>
      </w:r>
      <w:r>
        <w:t>You might say something more here.  For example</w:t>
      </w:r>
    </w:p>
    <w:p w14:paraId="7DF2113E" w14:textId="0863CCD1" w:rsidR="00BC5522" w:rsidRDefault="00BC5522">
      <w:pPr>
        <w:pStyle w:val="CommentText"/>
      </w:pPr>
      <w:r>
        <w:t>“</w:t>
      </w:r>
      <w:proofErr w:type="gramStart"/>
      <w:r>
        <w:t>are</w:t>
      </w:r>
      <w:proofErr w:type="gramEnd"/>
      <w:r>
        <w:t xml:space="preserve"> blurred by the role of the computer as both instrument and performer and the role of the program defining the computer’s behavior as both an instrument design and a score.”</w:t>
      </w:r>
    </w:p>
  </w:comment>
  <w:comment w:id="75" w:author="Microsoft Office User" w:date="2022-01-18T15:00:00Z" w:initials="MOU">
    <w:p w14:paraId="064BB1E5" w14:textId="57885A64" w:rsidR="00F36323" w:rsidRDefault="00F36323">
      <w:pPr>
        <w:pStyle w:val="CommentText"/>
      </w:pPr>
      <w:r>
        <w:rPr>
          <w:rStyle w:val="CommentReference"/>
        </w:rPr>
        <w:annotationRef/>
      </w:r>
      <w:r>
        <w:t xml:space="preserve">It might be </w:t>
      </w:r>
      <w:r w:rsidR="00737813">
        <w:t>more precise</w:t>
      </w:r>
      <w:r>
        <w:t xml:space="preserve"> to say “a performer and a means of conveying the performer</w:t>
      </w:r>
      <w:r w:rsidR="00737813">
        <w:t>’</w:t>
      </w:r>
      <w:r>
        <w:t>s intentions to a</w:t>
      </w:r>
      <w:r w:rsidR="00737813">
        <w:t xml:space="preserve"> set of</w:t>
      </w:r>
      <w:r>
        <w:t xml:space="preserve"> algorithm</w:t>
      </w:r>
      <w:r w:rsidR="00737813">
        <w:t>s</w:t>
      </w:r>
      <w:r>
        <w:t xml:space="preserve"> that</w:t>
      </w:r>
      <w:r w:rsidR="00737813">
        <w:t xml:space="preserve"> are ultimately responsible for producing</w:t>
      </w:r>
      <w:r>
        <w:t xml:space="preserve"> sound.”  You can then comment that </w:t>
      </w:r>
      <w:r w:rsidR="00737813">
        <w:t>most often the controller is implemented as a physical device, which can be “anything capable of</w:t>
      </w:r>
      <w:proofErr w:type="gramStart"/>
      <w:r w:rsidR="00737813">
        <w:t>…..</w:t>
      </w:r>
      <w:proofErr w:type="gramEnd"/>
      <w:r w:rsidR="00737813">
        <w:t xml:space="preserve"> </w:t>
      </w:r>
      <w:proofErr w:type="spellStart"/>
      <w:r w:rsidR="00737813">
        <w:t>etc</w:t>
      </w:r>
      <w:proofErr w:type="spellEnd"/>
      <w:r w:rsidR="00737813">
        <w:t>”</w:t>
      </w:r>
    </w:p>
  </w:comment>
  <w:comment w:id="137" w:author="Microsoft Office User" w:date="2022-01-18T15:11:00Z" w:initials="MOU">
    <w:p w14:paraId="2DFB699A" w14:textId="0302A17D" w:rsidR="00F53753" w:rsidRDefault="00F53753">
      <w:pPr>
        <w:pStyle w:val="CommentText"/>
      </w:pPr>
      <w:r>
        <w:rPr>
          <w:rStyle w:val="CommentReference"/>
        </w:rPr>
        <w:annotationRef/>
      </w:r>
      <w:r>
        <w:t xml:space="preserve">Maybe more to the point is that interactive systems can be readily assigned radically different kinds of behavior. </w:t>
      </w:r>
    </w:p>
  </w:comment>
  <w:comment w:id="162" w:author="Microsoft Office User" w:date="2022-01-18T15:14:00Z" w:initials="MOU">
    <w:p w14:paraId="2444D317" w14:textId="07AF1E99" w:rsidR="00F53753" w:rsidRDefault="00F53753">
      <w:pPr>
        <w:pStyle w:val="CommentText"/>
      </w:pPr>
      <w:r>
        <w:rPr>
          <w:rStyle w:val="CommentReference"/>
        </w:rPr>
        <w:annotationRef/>
      </w:r>
      <w:r>
        <w:t xml:space="preserve">You could include the identification of </w:t>
      </w:r>
      <w:r w:rsidR="00016D6E">
        <w:t>collections of pitches regardless in different registral distributions as the same chords</w:t>
      </w:r>
    </w:p>
  </w:comment>
  <w:comment w:id="175" w:author="Microsoft Office User" w:date="2022-01-18T15:20:00Z" w:initials="MOU">
    <w:p w14:paraId="499590E7" w14:textId="0A786A79" w:rsidR="00C1427C" w:rsidRDefault="00C1427C">
      <w:pPr>
        <w:pStyle w:val="CommentText"/>
      </w:pPr>
      <w:r>
        <w:rPr>
          <w:rStyle w:val="CommentReference"/>
        </w:rPr>
        <w:annotationRef/>
      </w:r>
      <w:r>
        <w:t xml:space="preserve">Seems </w:t>
      </w:r>
      <w:proofErr w:type="spellStart"/>
      <w:r>
        <w:t>t</w:t>
      </w:r>
      <w:proofErr w:type="spellEnd"/>
      <w:r>
        <w:t xml:space="preserve"> me that the first sentence of this paragraph could better go at the end of the paragraph.</w:t>
      </w:r>
    </w:p>
  </w:comment>
  <w:comment w:id="185" w:author="Microsoft Office User" w:date="2022-01-18T15:22:00Z" w:initials="MOU">
    <w:p w14:paraId="414AAF95" w14:textId="41DB3185" w:rsidR="00C1427C" w:rsidRDefault="00C1427C">
      <w:pPr>
        <w:pStyle w:val="CommentText"/>
      </w:pPr>
      <w:r>
        <w:rPr>
          <w:rStyle w:val="CommentReference"/>
        </w:rPr>
        <w:annotationRef/>
      </w:r>
      <w:r>
        <w:t>I have never heard “trading swaps” but it seems analogous to “trading fours” in jazz.</w:t>
      </w:r>
    </w:p>
  </w:comment>
  <w:comment w:id="266" w:author="Microsoft Office User" w:date="2022-01-18T15:24:00Z" w:initials="MOU">
    <w:p w14:paraId="04A8DD8B" w14:textId="110BC031" w:rsidR="00166F0A" w:rsidRDefault="00166F0A">
      <w:pPr>
        <w:pStyle w:val="CommentText"/>
      </w:pPr>
      <w:r>
        <w:rPr>
          <w:rStyle w:val="CommentReference"/>
        </w:rPr>
        <w:annotationRef/>
      </w:r>
      <w:r w:rsidR="000A21BD">
        <w:t xml:space="preserve">“What is real time?” </w:t>
      </w:r>
      <w:r>
        <w:t xml:space="preserve">is short, you could include it.  It seems to me to be preoccupied with </w:t>
      </w:r>
      <w:r w:rsidR="002A4033">
        <w:t>how a system becomes a ‘real musical’…So the best is “A HEAD” seems to suggest that thematic material is what matters (in jazz, “the head” is the tune).</w:t>
      </w:r>
    </w:p>
    <w:p w14:paraId="2ED2149E" w14:textId="77777777" w:rsidR="00542908" w:rsidRDefault="00542908">
      <w:pPr>
        <w:pStyle w:val="CommentText"/>
      </w:pPr>
    </w:p>
    <w:p w14:paraId="1C87B286" w14:textId="3F42B805" w:rsidR="00542908" w:rsidRDefault="00542908">
      <w:pPr>
        <w:pStyle w:val="CommentText"/>
      </w:pPr>
      <w:r>
        <w:t>Actually,</w:t>
      </w:r>
      <w:r w:rsidR="000A21BD">
        <w:t xml:space="preserve"> you could do more with the </w:t>
      </w:r>
      <w:proofErr w:type="spellStart"/>
      <w:r w:rsidR="000A21BD">
        <w:t>Martirano</w:t>
      </w:r>
      <w:proofErr w:type="spellEnd"/>
      <w:r w:rsidR="000A21BD">
        <w:t xml:space="preserve"> report.</w:t>
      </w:r>
    </w:p>
  </w:comment>
  <w:comment w:id="294" w:author="Microsoft Office User" w:date="2022-01-18T16:21:00Z" w:initials="MOU">
    <w:p w14:paraId="52953728" w14:textId="72E944CB" w:rsidR="00DB319E" w:rsidRDefault="00DB319E">
      <w:pPr>
        <w:pStyle w:val="CommentText"/>
      </w:pPr>
      <w:r>
        <w:rPr>
          <w:rStyle w:val="CommentReference"/>
        </w:rPr>
        <w:annotationRef/>
      </w:r>
      <w:r>
        <w:t xml:space="preserve">You might define a ‘controller’ as something that only generates data via switches and </w:t>
      </w:r>
      <w:proofErr w:type="gramStart"/>
      <w:r>
        <w:t>DC  voltages</w:t>
      </w:r>
      <w:proofErr w:type="gramEnd"/>
      <w:r>
        <w:t xml:space="preserve"> rather than </w:t>
      </w:r>
      <w:r w:rsidR="00F83214">
        <w:t xml:space="preserve">audio </w:t>
      </w:r>
      <w:r>
        <w:t>waveforms.</w:t>
      </w:r>
    </w:p>
  </w:comment>
  <w:comment w:id="313" w:author="Microsoft Office User" w:date="2022-01-18T16:25:00Z" w:initials="MOU">
    <w:p w14:paraId="47F97E3B" w14:textId="1B9F3578" w:rsidR="00F83214" w:rsidRDefault="00F83214">
      <w:pPr>
        <w:pStyle w:val="CommentText"/>
      </w:pPr>
      <w:r>
        <w:rPr>
          <w:rStyle w:val="CommentReference"/>
        </w:rPr>
        <w:annotationRef/>
      </w:r>
      <w:r>
        <w:t>Both were developed at STEIM.</w:t>
      </w:r>
    </w:p>
  </w:comment>
  <w:comment w:id="319" w:author="Microsoft Office User" w:date="2022-01-18T16:29:00Z" w:initials="MOU">
    <w:p w14:paraId="0E83CF46" w14:textId="77777777" w:rsidR="00084228" w:rsidRDefault="00084228">
      <w:pPr>
        <w:pStyle w:val="CommentText"/>
      </w:pPr>
      <w:r>
        <w:rPr>
          <w:rStyle w:val="CommentReference"/>
        </w:rPr>
        <w:annotationRef/>
      </w:r>
      <w:r>
        <w:t>Lady’s glove NOT Lady’s gloves…</w:t>
      </w:r>
    </w:p>
    <w:p w14:paraId="17E86665" w14:textId="26AE335F" w:rsidR="00084228" w:rsidRDefault="006B5DAF">
      <w:pPr>
        <w:pStyle w:val="CommentText"/>
      </w:pPr>
      <w:hyperlink r:id="rId1" w:history="1">
        <w:r w:rsidR="00084228" w:rsidRPr="00456569">
          <w:rPr>
            <w:rStyle w:val="Hyperlink"/>
          </w:rPr>
          <w:t>http://www.sonami.net/lady_glove2.htm</w:t>
        </w:r>
      </w:hyperlink>
    </w:p>
    <w:p w14:paraId="1B46CE12" w14:textId="5D3D68C0" w:rsidR="00084228" w:rsidRDefault="00084228">
      <w:pPr>
        <w:pStyle w:val="CommentText"/>
      </w:pPr>
    </w:p>
  </w:comment>
  <w:comment w:id="322" w:author="Microsoft Office User" w:date="2022-01-18T16:25:00Z" w:initials="MOU">
    <w:p w14:paraId="43374BC9" w14:textId="77777777" w:rsidR="00F83214" w:rsidRDefault="00F83214">
      <w:pPr>
        <w:pStyle w:val="CommentText"/>
      </w:pPr>
      <w:r>
        <w:rPr>
          <w:rStyle w:val="CommentReference"/>
        </w:rPr>
        <w:annotationRef/>
      </w:r>
      <w:r>
        <w:t xml:space="preserve">Unlike Michel, </w:t>
      </w:r>
      <w:proofErr w:type="spellStart"/>
      <w:r>
        <w:t>Laetetia</w:t>
      </w:r>
      <w:proofErr w:type="spellEnd"/>
      <w:r>
        <w:t xml:space="preserve"> was not interested in tight ‘instrumental’ style control.  </w:t>
      </w:r>
    </w:p>
    <w:p w14:paraId="7BC7F54F" w14:textId="77777777" w:rsidR="00F83214" w:rsidRDefault="00F83214">
      <w:pPr>
        <w:pStyle w:val="CommentText"/>
      </w:pPr>
    </w:p>
    <w:p w14:paraId="5358286B" w14:textId="0E8A7D8F" w:rsidR="00F83214" w:rsidRDefault="00F83214">
      <w:pPr>
        <w:pStyle w:val="CommentText"/>
      </w:pPr>
      <w:r>
        <w:t xml:space="preserve">So, this opens up the question of different styles of control appropriate to different compositional concepts.  </w:t>
      </w:r>
    </w:p>
  </w:comment>
  <w:comment w:id="343" w:author="Microsoft Office User" w:date="2022-01-18T16:30:00Z" w:initials="MOU">
    <w:p w14:paraId="21431B39" w14:textId="14ADF66F" w:rsidR="00084228" w:rsidRDefault="00084228">
      <w:pPr>
        <w:pStyle w:val="CommentText"/>
      </w:pPr>
      <w:r>
        <w:rPr>
          <w:rStyle w:val="CommentReference"/>
        </w:rPr>
        <w:annotationRef/>
      </w:r>
      <w:r>
        <w:t>The interest in significance that migrates between different kinds of codes (sonic, gestural, theatrical, topical) is a broad ranging topic.</w:t>
      </w:r>
    </w:p>
  </w:comment>
  <w:comment w:id="344" w:author="Microsoft Office User" w:date="2022-01-18T16:32:00Z" w:initials="MOU">
    <w:p w14:paraId="0DCA8372" w14:textId="10720AEA" w:rsidR="00F2020B" w:rsidRDefault="00F2020B">
      <w:pPr>
        <w:pStyle w:val="CommentText"/>
      </w:pPr>
      <w:r>
        <w:rPr>
          <w:rStyle w:val="CommentReference"/>
        </w:rPr>
        <w:annotationRef/>
      </w:r>
      <w:r>
        <w:t xml:space="preserve">I might say “translucent” in that it is understood that one’s sense of embodiment shifts in accord to the mechanism one is using.  </w:t>
      </w:r>
    </w:p>
  </w:comment>
  <w:comment w:id="347" w:author="Microsoft Office User" w:date="2022-01-18T16:33:00Z" w:initials="MOU">
    <w:p w14:paraId="31E3860D" w14:textId="77777777" w:rsidR="00F2020B" w:rsidRDefault="00F2020B">
      <w:pPr>
        <w:pStyle w:val="CommentText"/>
      </w:pPr>
      <w:r>
        <w:rPr>
          <w:rStyle w:val="CommentReference"/>
        </w:rPr>
        <w:annotationRef/>
      </w:r>
      <w:r>
        <w:t>And this tracks the nature of these technologies as they go from being visions of the future to everyday realities….</w:t>
      </w:r>
    </w:p>
    <w:p w14:paraId="264146C2" w14:textId="4D93E153" w:rsidR="00F2020B" w:rsidRDefault="00F2020B">
      <w:pPr>
        <w:pStyle w:val="CommentText"/>
      </w:pPr>
      <w:r>
        <w:t>And, as everyday realities, use of familiar or obsolete technologies as a kind of performance of liberated or virtuoso consumption becomes another mode of performance.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B9A3A6" w15:done="0"/>
  <w15:commentEx w15:paraId="7DF2113E" w15:done="0"/>
  <w15:commentEx w15:paraId="064BB1E5" w15:done="0"/>
  <w15:commentEx w15:paraId="2DFB699A" w15:done="0"/>
  <w15:commentEx w15:paraId="2444D317" w15:done="0"/>
  <w15:commentEx w15:paraId="499590E7" w15:done="0"/>
  <w15:commentEx w15:paraId="414AAF95" w15:done="0"/>
  <w15:commentEx w15:paraId="1C87B286" w15:done="0"/>
  <w15:commentEx w15:paraId="52953728" w15:done="0"/>
  <w15:commentEx w15:paraId="47F97E3B" w15:done="0"/>
  <w15:commentEx w15:paraId="1B46CE12" w15:done="0"/>
  <w15:commentEx w15:paraId="5358286B" w15:done="0"/>
  <w15:commentEx w15:paraId="21431B39" w15:done="0"/>
  <w15:commentEx w15:paraId="0DCA8372" w15:done="0"/>
  <w15:commentEx w15:paraId="264146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51FC" w16cex:dateUtc="2022-01-18T19:49:00Z"/>
  <w16cex:commentExtensible w16cex:durableId="25915268" w16cex:dateUtc="2022-01-18T19:51:00Z"/>
  <w16cex:commentExtensible w16cex:durableId="25915472" w16cex:dateUtc="2022-01-18T20:00:00Z"/>
  <w16cex:commentExtensible w16cex:durableId="2591570E" w16cex:dateUtc="2022-01-18T20:11:00Z"/>
  <w16cex:commentExtensible w16cex:durableId="259157BE" w16cex:dateUtc="2022-01-18T20:14:00Z"/>
  <w16cex:commentExtensible w16cex:durableId="25915930" w16cex:dateUtc="2022-01-18T20:20:00Z"/>
  <w16cex:commentExtensible w16cex:durableId="259159CC" w16cex:dateUtc="2022-01-18T20:22:00Z"/>
  <w16cex:commentExtensible w16cex:durableId="25915A4B" w16cex:dateUtc="2022-01-18T20:24:00Z"/>
  <w16cex:commentExtensible w16cex:durableId="25916774" w16cex:dateUtc="2022-01-18T21:21:00Z"/>
  <w16cex:commentExtensible w16cex:durableId="25916861" w16cex:dateUtc="2022-01-18T21:25:00Z"/>
  <w16cex:commentExtensible w16cex:durableId="2591695D" w16cex:dateUtc="2022-01-18T21:29:00Z"/>
  <w16cex:commentExtensible w16cex:durableId="25916886" w16cex:dateUtc="2022-01-18T21:25:00Z"/>
  <w16cex:commentExtensible w16cex:durableId="259169C3" w16cex:dateUtc="2022-01-18T21:30:00Z"/>
  <w16cex:commentExtensible w16cex:durableId="25916A25" w16cex:dateUtc="2022-01-18T21:32:00Z"/>
  <w16cex:commentExtensible w16cex:durableId="25916A6B" w16cex:dateUtc="2022-01-18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9A3A6" w16cid:durableId="259151FC"/>
  <w16cid:commentId w16cid:paraId="7DF2113E" w16cid:durableId="25915268"/>
  <w16cid:commentId w16cid:paraId="064BB1E5" w16cid:durableId="25915472"/>
  <w16cid:commentId w16cid:paraId="2DFB699A" w16cid:durableId="2591570E"/>
  <w16cid:commentId w16cid:paraId="2444D317" w16cid:durableId="259157BE"/>
  <w16cid:commentId w16cid:paraId="499590E7" w16cid:durableId="25915930"/>
  <w16cid:commentId w16cid:paraId="414AAF95" w16cid:durableId="259159CC"/>
  <w16cid:commentId w16cid:paraId="1C87B286" w16cid:durableId="25915A4B"/>
  <w16cid:commentId w16cid:paraId="52953728" w16cid:durableId="25916774"/>
  <w16cid:commentId w16cid:paraId="47F97E3B" w16cid:durableId="25916861"/>
  <w16cid:commentId w16cid:paraId="1B46CE12" w16cid:durableId="2591695D"/>
  <w16cid:commentId w16cid:paraId="5358286B" w16cid:durableId="25916886"/>
  <w16cid:commentId w16cid:paraId="21431B39" w16cid:durableId="259169C3"/>
  <w16cid:commentId w16cid:paraId="0DCA8372" w16cid:durableId="25916A25"/>
  <w16cid:commentId w16cid:paraId="264146C2" w16cid:durableId="25916A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6A30D" w14:textId="77777777" w:rsidR="006B5DAF" w:rsidRDefault="006B5DAF" w:rsidP="004675EA">
      <w:r>
        <w:separator/>
      </w:r>
    </w:p>
  </w:endnote>
  <w:endnote w:type="continuationSeparator" w:id="0">
    <w:p w14:paraId="595A92C4" w14:textId="77777777" w:rsidR="006B5DAF" w:rsidRDefault="006B5DAF" w:rsidP="0046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83434" w14:textId="77777777" w:rsidR="006B5DAF" w:rsidRDefault="006B5DAF" w:rsidP="004675EA">
      <w:r>
        <w:separator/>
      </w:r>
    </w:p>
  </w:footnote>
  <w:footnote w:type="continuationSeparator" w:id="0">
    <w:p w14:paraId="75A55468" w14:textId="77777777" w:rsidR="006B5DAF" w:rsidRDefault="006B5DAF" w:rsidP="004675EA">
      <w:r>
        <w:continuationSeparator/>
      </w:r>
    </w:p>
  </w:footnote>
  <w:footnote w:id="1">
    <w:p w14:paraId="051DDCDE" w14:textId="77777777" w:rsidR="004675EA" w:rsidRDefault="004675EA" w:rsidP="004675EA">
      <w:pPr>
        <w:pStyle w:val="FootnoteText"/>
      </w:pPr>
      <w:r>
        <w:rPr>
          <w:rStyle w:val="FootnoteReference"/>
        </w:rPr>
        <w:footnoteRef/>
      </w:r>
      <w:r>
        <w:t xml:space="preserve"> </w:t>
      </w:r>
      <w:r>
        <w:rPr>
          <w:rFonts w:ascii="Arial" w:hAnsi="Arial" w:cs="Arial"/>
        </w:rPr>
        <w:t xml:space="preserve">Also known as hyper, extended or augmented instruments. </w:t>
      </w:r>
    </w:p>
  </w:footnote>
  <w:footnote w:id="2">
    <w:p w14:paraId="65AEE818" w14:textId="77777777" w:rsidR="004675EA" w:rsidRDefault="004675EA" w:rsidP="004675EA">
      <w:pPr>
        <w:pStyle w:val="FootnoteText"/>
      </w:pPr>
      <w:r>
        <w:rPr>
          <w:rStyle w:val="FootnoteReference"/>
        </w:rPr>
        <w:footnoteRef/>
      </w:r>
      <w:r>
        <w:t xml:space="preserve"> Electronic Wind Instrument, a controller shaped like a woodwind.</w:t>
      </w:r>
    </w:p>
  </w:footnote>
  <w:footnote w:id="3">
    <w:p w14:paraId="020ACA72" w14:textId="77777777" w:rsidR="004675EA" w:rsidRDefault="004675EA" w:rsidP="004675EA">
      <w:pPr>
        <w:pStyle w:val="FootnoteText"/>
      </w:pPr>
      <w:r>
        <w:rPr>
          <w:rStyle w:val="FootnoteReference"/>
        </w:rPr>
        <w:footnoteRef/>
      </w:r>
      <w:r>
        <w:t xml:space="preserve"> </w:t>
      </w:r>
      <w:proofErr w:type="gramStart"/>
      <w:r>
        <w:t>Basically</w:t>
      </w:r>
      <w:proofErr w:type="gramEnd"/>
      <w:r>
        <w:t xml:space="preserve"> integer numbers, real numbers and text.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ctor Gonzalez">
    <w15:presenceInfo w15:providerId="AD" w15:userId="S::hgonzalez@wesleyan.edu::0c9530b4-2ed4-4289-a9e7-2f5fb650a33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50"/>
    <w:rsid w:val="0000571A"/>
    <w:rsid w:val="00016D6E"/>
    <w:rsid w:val="000254AD"/>
    <w:rsid w:val="000347BC"/>
    <w:rsid w:val="00035486"/>
    <w:rsid w:val="000358FB"/>
    <w:rsid w:val="000374A9"/>
    <w:rsid w:val="00065934"/>
    <w:rsid w:val="000663C3"/>
    <w:rsid w:val="00066522"/>
    <w:rsid w:val="00084228"/>
    <w:rsid w:val="000A21BD"/>
    <w:rsid w:val="000B4DF6"/>
    <w:rsid w:val="000B50F0"/>
    <w:rsid w:val="00115435"/>
    <w:rsid w:val="00117CCF"/>
    <w:rsid w:val="00125921"/>
    <w:rsid w:val="00135C30"/>
    <w:rsid w:val="0014432C"/>
    <w:rsid w:val="001648B2"/>
    <w:rsid w:val="00166F0A"/>
    <w:rsid w:val="001676DA"/>
    <w:rsid w:val="00173072"/>
    <w:rsid w:val="0017570B"/>
    <w:rsid w:val="001804EB"/>
    <w:rsid w:val="001B3E3A"/>
    <w:rsid w:val="001B6408"/>
    <w:rsid w:val="001E64B3"/>
    <w:rsid w:val="002076F4"/>
    <w:rsid w:val="0023014D"/>
    <w:rsid w:val="00236E6E"/>
    <w:rsid w:val="00254D9E"/>
    <w:rsid w:val="00265F72"/>
    <w:rsid w:val="00266613"/>
    <w:rsid w:val="00271393"/>
    <w:rsid w:val="00275AA3"/>
    <w:rsid w:val="002861A8"/>
    <w:rsid w:val="002A4033"/>
    <w:rsid w:val="002B4FA1"/>
    <w:rsid w:val="002B63BF"/>
    <w:rsid w:val="0033643F"/>
    <w:rsid w:val="0034246F"/>
    <w:rsid w:val="003455AB"/>
    <w:rsid w:val="00353E32"/>
    <w:rsid w:val="004675EA"/>
    <w:rsid w:val="00476FC3"/>
    <w:rsid w:val="004920FB"/>
    <w:rsid w:val="004B05BB"/>
    <w:rsid w:val="004D12FD"/>
    <w:rsid w:val="00542908"/>
    <w:rsid w:val="0059610A"/>
    <w:rsid w:val="005A755E"/>
    <w:rsid w:val="005D2ED0"/>
    <w:rsid w:val="005D5750"/>
    <w:rsid w:val="005F2223"/>
    <w:rsid w:val="00600835"/>
    <w:rsid w:val="006165D7"/>
    <w:rsid w:val="00635800"/>
    <w:rsid w:val="00651E8E"/>
    <w:rsid w:val="006573E8"/>
    <w:rsid w:val="00670A17"/>
    <w:rsid w:val="00692FAC"/>
    <w:rsid w:val="006A1E70"/>
    <w:rsid w:val="006B5DAF"/>
    <w:rsid w:val="006C6FAA"/>
    <w:rsid w:val="006E23E1"/>
    <w:rsid w:val="00705CBE"/>
    <w:rsid w:val="00737813"/>
    <w:rsid w:val="00740A8D"/>
    <w:rsid w:val="00744212"/>
    <w:rsid w:val="00775FFB"/>
    <w:rsid w:val="00791AF1"/>
    <w:rsid w:val="007B6AD6"/>
    <w:rsid w:val="007D047C"/>
    <w:rsid w:val="007D659E"/>
    <w:rsid w:val="007D751F"/>
    <w:rsid w:val="007E37D6"/>
    <w:rsid w:val="007E7640"/>
    <w:rsid w:val="007F779F"/>
    <w:rsid w:val="0080579D"/>
    <w:rsid w:val="008078FE"/>
    <w:rsid w:val="008123D9"/>
    <w:rsid w:val="0082107C"/>
    <w:rsid w:val="008235BD"/>
    <w:rsid w:val="00823D8E"/>
    <w:rsid w:val="008257AA"/>
    <w:rsid w:val="008726AE"/>
    <w:rsid w:val="00880E39"/>
    <w:rsid w:val="00880F78"/>
    <w:rsid w:val="008B5FEF"/>
    <w:rsid w:val="008C4205"/>
    <w:rsid w:val="008C576F"/>
    <w:rsid w:val="00917EA6"/>
    <w:rsid w:val="00920B35"/>
    <w:rsid w:val="009578A7"/>
    <w:rsid w:val="00973489"/>
    <w:rsid w:val="00986E3C"/>
    <w:rsid w:val="009915D3"/>
    <w:rsid w:val="0099513F"/>
    <w:rsid w:val="009A41AF"/>
    <w:rsid w:val="009B2B63"/>
    <w:rsid w:val="00A51E1B"/>
    <w:rsid w:val="00A928CD"/>
    <w:rsid w:val="00AD3296"/>
    <w:rsid w:val="00AE7835"/>
    <w:rsid w:val="00B2239B"/>
    <w:rsid w:val="00B241C3"/>
    <w:rsid w:val="00B25719"/>
    <w:rsid w:val="00B271F7"/>
    <w:rsid w:val="00B80804"/>
    <w:rsid w:val="00B812E4"/>
    <w:rsid w:val="00B82107"/>
    <w:rsid w:val="00B862E4"/>
    <w:rsid w:val="00BC35E6"/>
    <w:rsid w:val="00BC5522"/>
    <w:rsid w:val="00BD4C4E"/>
    <w:rsid w:val="00BE3EBA"/>
    <w:rsid w:val="00BE4528"/>
    <w:rsid w:val="00BE58E6"/>
    <w:rsid w:val="00BE6B9C"/>
    <w:rsid w:val="00C05DB6"/>
    <w:rsid w:val="00C1427C"/>
    <w:rsid w:val="00C24D1E"/>
    <w:rsid w:val="00C25C20"/>
    <w:rsid w:val="00C358BC"/>
    <w:rsid w:val="00CA5EDD"/>
    <w:rsid w:val="00CD3A0D"/>
    <w:rsid w:val="00CE6D8B"/>
    <w:rsid w:val="00D06879"/>
    <w:rsid w:val="00D26AA0"/>
    <w:rsid w:val="00D35D87"/>
    <w:rsid w:val="00D51CB1"/>
    <w:rsid w:val="00D621B7"/>
    <w:rsid w:val="00DB23D1"/>
    <w:rsid w:val="00DB319E"/>
    <w:rsid w:val="00DC3C3A"/>
    <w:rsid w:val="00DE43B7"/>
    <w:rsid w:val="00E1155F"/>
    <w:rsid w:val="00E23A94"/>
    <w:rsid w:val="00E24411"/>
    <w:rsid w:val="00E45EB2"/>
    <w:rsid w:val="00E53C82"/>
    <w:rsid w:val="00E54E77"/>
    <w:rsid w:val="00E55DEE"/>
    <w:rsid w:val="00E5799E"/>
    <w:rsid w:val="00E7116E"/>
    <w:rsid w:val="00E715BB"/>
    <w:rsid w:val="00EA7D34"/>
    <w:rsid w:val="00EB3BD7"/>
    <w:rsid w:val="00EB4AA6"/>
    <w:rsid w:val="00EB5BBC"/>
    <w:rsid w:val="00ED4716"/>
    <w:rsid w:val="00F00FE1"/>
    <w:rsid w:val="00F2020B"/>
    <w:rsid w:val="00F2355F"/>
    <w:rsid w:val="00F36323"/>
    <w:rsid w:val="00F53753"/>
    <w:rsid w:val="00F7264A"/>
    <w:rsid w:val="00F83214"/>
    <w:rsid w:val="00F952DF"/>
    <w:rsid w:val="00FC1339"/>
    <w:rsid w:val="00FC2950"/>
    <w:rsid w:val="00FD371D"/>
    <w:rsid w:val="00FE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2A274"/>
  <w15:chartTrackingRefBased/>
  <w15:docId w15:val="{E048DBD7-709D-2544-8B1A-2F761782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675EA"/>
    <w:rPr>
      <w:sz w:val="20"/>
      <w:szCs w:val="20"/>
    </w:rPr>
  </w:style>
  <w:style w:type="character" w:customStyle="1" w:styleId="FootnoteTextChar">
    <w:name w:val="Footnote Text Char"/>
    <w:basedOn w:val="DefaultParagraphFont"/>
    <w:link w:val="FootnoteText"/>
    <w:uiPriority w:val="99"/>
    <w:semiHidden/>
    <w:rsid w:val="004675EA"/>
    <w:rPr>
      <w:sz w:val="20"/>
      <w:szCs w:val="20"/>
    </w:rPr>
  </w:style>
  <w:style w:type="character" w:styleId="FootnoteReference">
    <w:name w:val="footnote reference"/>
    <w:basedOn w:val="DefaultParagraphFont"/>
    <w:uiPriority w:val="99"/>
    <w:semiHidden/>
    <w:unhideWhenUsed/>
    <w:rsid w:val="004675EA"/>
    <w:rPr>
      <w:vertAlign w:val="superscript"/>
    </w:rPr>
  </w:style>
  <w:style w:type="paragraph" w:styleId="Revision">
    <w:name w:val="Revision"/>
    <w:hidden/>
    <w:uiPriority w:val="99"/>
    <w:semiHidden/>
    <w:rsid w:val="00BC5522"/>
  </w:style>
  <w:style w:type="character" w:styleId="CommentReference">
    <w:name w:val="annotation reference"/>
    <w:basedOn w:val="DefaultParagraphFont"/>
    <w:uiPriority w:val="99"/>
    <w:semiHidden/>
    <w:unhideWhenUsed/>
    <w:rsid w:val="00BC5522"/>
    <w:rPr>
      <w:sz w:val="16"/>
      <w:szCs w:val="16"/>
    </w:rPr>
  </w:style>
  <w:style w:type="paragraph" w:styleId="CommentText">
    <w:name w:val="annotation text"/>
    <w:basedOn w:val="Normal"/>
    <w:link w:val="CommentTextChar"/>
    <w:uiPriority w:val="99"/>
    <w:semiHidden/>
    <w:unhideWhenUsed/>
    <w:rsid w:val="00BC5522"/>
    <w:rPr>
      <w:sz w:val="20"/>
      <w:szCs w:val="20"/>
    </w:rPr>
  </w:style>
  <w:style w:type="character" w:customStyle="1" w:styleId="CommentTextChar">
    <w:name w:val="Comment Text Char"/>
    <w:basedOn w:val="DefaultParagraphFont"/>
    <w:link w:val="CommentText"/>
    <w:uiPriority w:val="99"/>
    <w:semiHidden/>
    <w:rsid w:val="00BC5522"/>
    <w:rPr>
      <w:sz w:val="20"/>
      <w:szCs w:val="20"/>
    </w:rPr>
  </w:style>
  <w:style w:type="paragraph" w:styleId="CommentSubject">
    <w:name w:val="annotation subject"/>
    <w:basedOn w:val="CommentText"/>
    <w:next w:val="CommentText"/>
    <w:link w:val="CommentSubjectChar"/>
    <w:uiPriority w:val="99"/>
    <w:semiHidden/>
    <w:unhideWhenUsed/>
    <w:rsid w:val="00BC5522"/>
    <w:rPr>
      <w:b/>
      <w:bCs/>
    </w:rPr>
  </w:style>
  <w:style w:type="character" w:customStyle="1" w:styleId="CommentSubjectChar">
    <w:name w:val="Comment Subject Char"/>
    <w:basedOn w:val="CommentTextChar"/>
    <w:link w:val="CommentSubject"/>
    <w:uiPriority w:val="99"/>
    <w:semiHidden/>
    <w:rsid w:val="00BC5522"/>
    <w:rPr>
      <w:b/>
      <w:bCs/>
      <w:sz w:val="20"/>
      <w:szCs w:val="20"/>
    </w:rPr>
  </w:style>
  <w:style w:type="character" w:styleId="Hyperlink">
    <w:name w:val="Hyperlink"/>
    <w:basedOn w:val="DefaultParagraphFont"/>
    <w:uiPriority w:val="99"/>
    <w:unhideWhenUsed/>
    <w:rsid w:val="00084228"/>
    <w:rPr>
      <w:color w:val="0563C1" w:themeColor="hyperlink"/>
      <w:u w:val="single"/>
    </w:rPr>
  </w:style>
  <w:style w:type="character" w:styleId="UnresolvedMention">
    <w:name w:val="Unresolved Mention"/>
    <w:basedOn w:val="DefaultParagraphFont"/>
    <w:uiPriority w:val="99"/>
    <w:semiHidden/>
    <w:unhideWhenUsed/>
    <w:rsid w:val="00084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96317">
      <w:bodyDiv w:val="1"/>
      <w:marLeft w:val="0"/>
      <w:marRight w:val="0"/>
      <w:marTop w:val="0"/>
      <w:marBottom w:val="0"/>
      <w:divBdr>
        <w:top w:val="none" w:sz="0" w:space="0" w:color="auto"/>
        <w:left w:val="none" w:sz="0" w:space="0" w:color="auto"/>
        <w:bottom w:val="none" w:sz="0" w:space="0" w:color="auto"/>
        <w:right w:val="none" w:sz="0" w:space="0" w:color="auto"/>
      </w:divBdr>
      <w:divsChild>
        <w:div w:id="541988447">
          <w:marLeft w:val="0"/>
          <w:marRight w:val="0"/>
          <w:marTop w:val="0"/>
          <w:marBottom w:val="0"/>
          <w:divBdr>
            <w:top w:val="none" w:sz="0" w:space="0" w:color="auto"/>
            <w:left w:val="none" w:sz="0" w:space="0" w:color="auto"/>
            <w:bottom w:val="none" w:sz="0" w:space="0" w:color="auto"/>
            <w:right w:val="none" w:sz="0" w:space="0" w:color="auto"/>
          </w:divBdr>
        </w:div>
        <w:div w:id="1266890889">
          <w:marLeft w:val="0"/>
          <w:marRight w:val="0"/>
          <w:marTop w:val="0"/>
          <w:marBottom w:val="0"/>
          <w:divBdr>
            <w:top w:val="none" w:sz="0" w:space="0" w:color="auto"/>
            <w:left w:val="none" w:sz="0" w:space="0" w:color="auto"/>
            <w:bottom w:val="none" w:sz="0" w:space="0" w:color="auto"/>
            <w:right w:val="none" w:sz="0" w:space="0" w:color="auto"/>
          </w:divBdr>
        </w:div>
        <w:div w:id="144203881">
          <w:marLeft w:val="0"/>
          <w:marRight w:val="0"/>
          <w:marTop w:val="0"/>
          <w:marBottom w:val="0"/>
          <w:divBdr>
            <w:top w:val="none" w:sz="0" w:space="0" w:color="auto"/>
            <w:left w:val="none" w:sz="0" w:space="0" w:color="auto"/>
            <w:bottom w:val="none" w:sz="0" w:space="0" w:color="auto"/>
            <w:right w:val="none" w:sz="0" w:space="0" w:color="auto"/>
          </w:divBdr>
        </w:div>
      </w:divsChild>
    </w:div>
    <w:div w:id="1020814033">
      <w:bodyDiv w:val="1"/>
      <w:marLeft w:val="0"/>
      <w:marRight w:val="0"/>
      <w:marTop w:val="0"/>
      <w:marBottom w:val="0"/>
      <w:divBdr>
        <w:top w:val="none" w:sz="0" w:space="0" w:color="auto"/>
        <w:left w:val="none" w:sz="0" w:space="0" w:color="auto"/>
        <w:bottom w:val="none" w:sz="0" w:space="0" w:color="auto"/>
        <w:right w:val="none" w:sz="0" w:space="0" w:color="auto"/>
      </w:divBdr>
    </w:div>
    <w:div w:id="122514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onami.net/lady_glove2.htm"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15</Pages>
  <Words>4184</Words>
  <Characters>23851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18</cp:revision>
  <dcterms:created xsi:type="dcterms:W3CDTF">2022-01-09T16:47:00Z</dcterms:created>
  <dcterms:modified xsi:type="dcterms:W3CDTF">2022-01-22T18:19:00Z</dcterms:modified>
</cp:coreProperties>
</file>